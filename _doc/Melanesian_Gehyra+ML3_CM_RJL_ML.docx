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97DBD" w14:textId="77777777" w:rsidR="003B7ACB" w:rsidRDefault="003B7ACB" w:rsidP="00CD083F">
      <w:pPr>
        <w:pStyle w:val="Heading1"/>
      </w:pPr>
    </w:p>
    <w:p w14:paraId="5AC98D08" w14:textId="77777777" w:rsidR="003B7ACB" w:rsidRDefault="003B7ACB" w:rsidP="003B7ACB">
      <w:r>
        <w:t>Limited dispersal and differing evolutionary trajectories across geographically proximate continental and insular regions in an Australasian lizard radiation (</w:t>
      </w:r>
      <w:r w:rsidRPr="0008432F">
        <w:rPr>
          <w:i/>
          <w:iCs/>
        </w:rPr>
        <w:t>Gehyra</w:t>
      </w:r>
      <w:r>
        <w:t>).</w:t>
      </w:r>
    </w:p>
    <w:p w14:paraId="01344FCA" w14:textId="77777777" w:rsidR="003B7ACB" w:rsidRDefault="003B7ACB" w:rsidP="003B7ACB"/>
    <w:p w14:paraId="4EE5B0BA" w14:textId="77777777" w:rsidR="003B7ACB" w:rsidRDefault="003B7ACB" w:rsidP="003B7ACB"/>
    <w:p w14:paraId="5CB9C030" w14:textId="63CBA5EC" w:rsidR="003B7ACB" w:rsidRDefault="003B7ACB" w:rsidP="003B7ACB">
      <w:r>
        <w:t>Paul Oliver, Rebecca Laver, Mike Lee, Fred Kraus, Chris Austin, Robert Fisher, Craig Moritz</w:t>
      </w:r>
      <w:r w:rsidR="00921B59">
        <w:t xml:space="preserve"> Nick Matzke (if interest confirmed)</w:t>
      </w:r>
      <w:r>
        <w:t xml:space="preserve"> –possibly Jim McGuire</w:t>
      </w:r>
    </w:p>
    <w:p w14:paraId="342BD68C" w14:textId="77777777" w:rsidR="00D34CDB" w:rsidRDefault="00D34CDB" w:rsidP="00EE4466"/>
    <w:p w14:paraId="23FC4850" w14:textId="16A93A42" w:rsidR="00272FC1" w:rsidRDefault="00272FC1">
      <w:r>
        <w:t xml:space="preserve">Abstract. </w:t>
      </w:r>
    </w:p>
    <w:p w14:paraId="594D6298" w14:textId="77777777" w:rsidR="00272FC1" w:rsidRDefault="00272FC1"/>
    <w:p w14:paraId="5ACD7B10" w14:textId="77777777" w:rsidR="002919A1" w:rsidRDefault="002919A1"/>
    <w:p w14:paraId="43287399" w14:textId="77777777" w:rsidR="003B7ACB" w:rsidRDefault="003B7ACB"/>
    <w:p w14:paraId="2BDF5071" w14:textId="77777777" w:rsidR="003B7ACB" w:rsidRDefault="003B7ACB"/>
    <w:p w14:paraId="2F335E9A" w14:textId="77777777" w:rsidR="003B7ACB" w:rsidRDefault="003B7ACB"/>
    <w:p w14:paraId="75A4DF97" w14:textId="77777777" w:rsidR="003B7ACB" w:rsidRDefault="003B7ACB"/>
    <w:p w14:paraId="7E85D0E9" w14:textId="77777777" w:rsidR="003B7ACB" w:rsidRDefault="003B7ACB"/>
    <w:p w14:paraId="7FDA80AF" w14:textId="2FE7B25E" w:rsidR="00270AEF" w:rsidRPr="009364EA" w:rsidRDefault="00270AEF" w:rsidP="00270AEF">
      <w:pPr>
        <w:rPr>
          <w:b/>
          <w:bCs/>
        </w:rPr>
      </w:pPr>
      <w:r w:rsidRPr="009364EA">
        <w:rPr>
          <w:b/>
          <w:bCs/>
        </w:rPr>
        <w:t xml:space="preserve">Introduction  </w:t>
      </w:r>
    </w:p>
    <w:p w14:paraId="4FDAF83A" w14:textId="77777777" w:rsidR="00270AEF" w:rsidRDefault="00270AEF" w:rsidP="00270AEF"/>
    <w:p w14:paraId="0AA2AB8B" w14:textId="6B3C6A1D" w:rsidR="00C64C58" w:rsidRDefault="00B94196" w:rsidP="00270AEF">
      <w:r>
        <w:t>In biogeograph</w:t>
      </w:r>
      <w:r w:rsidR="00A42904">
        <w:t>ic</w:t>
      </w:r>
      <w:r w:rsidR="00C64C58">
        <w:t xml:space="preserve"> comparisons between</w:t>
      </w:r>
      <w:r>
        <w:t xml:space="preserve"> islands</w:t>
      </w:r>
      <w:r w:rsidR="00C64C58">
        <w:t xml:space="preserve"> and continents, the former</w:t>
      </w:r>
      <w:r>
        <w:t xml:space="preserve"> have </w:t>
      </w:r>
      <w:r w:rsidR="00A42904">
        <w:t xml:space="preserve">been </w:t>
      </w:r>
      <w:r w:rsidR="002C6A2C">
        <w:t>characterised</w:t>
      </w:r>
      <w:r w:rsidR="00C64C58">
        <w:t xml:space="preserve"> </w:t>
      </w:r>
      <w:r w:rsidR="00AE3647">
        <w:t>as</w:t>
      </w:r>
      <w:r w:rsidR="00125216">
        <w:t xml:space="preserve"> both</w:t>
      </w:r>
      <w:r w:rsidR="00AE3647">
        <w:t xml:space="preserve"> biogeographic </w:t>
      </w:r>
      <w:r w:rsidR="0091133D">
        <w:t>dead ends</w:t>
      </w:r>
      <w:r w:rsidR="00AE3647">
        <w:t xml:space="preserve"> and </w:t>
      </w:r>
      <w:r w:rsidR="00125216">
        <w:t>hotspots</w:t>
      </w:r>
      <w:r w:rsidR="00AE3647">
        <w:t xml:space="preserve"> of</w:t>
      </w:r>
      <w:r>
        <w:t xml:space="preserve"> ecological </w:t>
      </w:r>
      <w:r w:rsidR="0015597D">
        <w:t>release</w:t>
      </w:r>
      <w:r>
        <w:t xml:space="preserve"> and innovation</w:t>
      </w:r>
      <w:r w:rsidR="00A465E6">
        <w:t xml:space="preserve"> </w:t>
      </w:r>
      <w:r w:rsidR="00A465E6">
        <w:fldChar w:fldCharType="begin"/>
      </w:r>
      <w:r w:rsidR="00BA4A8C">
        <w:instrText xml:space="preserve"> ADDIN EN.CITE &lt;EndNote&gt;&lt;Cite&gt;&lt;Author&gt;Whittaker&lt;/Author&gt;&lt;Year&gt;2017&lt;/Year&gt;&lt;RecNum&gt;84&lt;/RecNum&gt;&lt;DisplayText&gt;(MacArthur, 1967; Whittaker et al., 2017)&lt;/DisplayText&gt;&lt;record&gt;&lt;rec-number&gt;84&lt;/rec-number&gt;&lt;foreign-keys&gt;&lt;key app="EN" db-id="few0x52dq052frepdtrpxadctdwpwsfffwed" timestamp="1742086157"&gt;84&lt;/key&gt;&lt;/foreign-keys&gt;&lt;ref-type name="Journal Article"&gt;17&lt;/ref-type&gt;&lt;contributors&gt;&lt;authors&gt;&lt;author&gt;Whittaker, Robert J&lt;/author&gt;&lt;author&gt;Fernández-Palacios, José María&lt;/author&gt;&lt;author&gt;Matthews, Thomas J&lt;/author&gt;&lt;author&gt;Borregaard, Michael K&lt;/author&gt;&lt;author&gt;Triantis, Kostas A&lt;/author&gt;&lt;/authors&gt;&lt;/contributors&gt;&lt;titles&gt;&lt;title&gt;Island biogeography: taking the long view of nature’s laboratories&lt;/title&gt;&lt;secondary-title&gt;Science&lt;/secondary-title&gt;&lt;/titles&gt;&lt;periodical&gt;&lt;full-title&gt;Science&lt;/full-title&gt;&lt;/periodical&gt;&lt;pages&gt;eaam8326&lt;/pages&gt;&lt;volume&gt;357&lt;/volume&gt;&lt;number&gt;6354&lt;/number&gt;&lt;dates&gt;&lt;year&gt;2017&lt;/year&gt;&lt;/dates&gt;&lt;isbn&gt;0036-8075&lt;/isbn&gt;&lt;urls&gt;&lt;/urls&gt;&lt;/record&gt;&lt;/Cite&gt;&lt;Cite&gt;&lt;Author&gt;MacArthur&lt;/Author&gt;&lt;Year&gt;1967&lt;/Year&gt;&lt;RecNum&gt;90&lt;/RecNum&gt;&lt;record&gt;&lt;rec-number&gt;90&lt;/rec-number&gt;&lt;foreign-keys&gt;&lt;key app="EN" db-id="few0x52dq052frepdtrpxadctdwpwsfffwed" timestamp="1742088111"&gt;90&lt;/key&gt;&lt;/foreign-keys&gt;&lt;ref-type name="Book"&gt;6&lt;/ref-type&gt;&lt;contributors&gt;&lt;authors&gt;&lt;author&gt;MacArthur, R.M., Wilson, E. &lt;/author&gt;&lt;/authors&gt;&lt;/contributors&gt;&lt;titles&gt;&lt;title&gt;The theory of island biogeography. &amp;#xD;&lt;/title&gt;&lt;secondary-title&gt;Monographs in population biology&lt;/secondary-title&gt;&lt;/titles&gt;&lt;volume&gt;1&lt;/volume&gt;&lt;dates&gt;&lt;year&gt;1967&lt;/year&gt;&lt;/dates&gt;&lt;pub-location&gt;Princeton&lt;/pub-location&gt;&lt;publisher&gt; Princeton University Press.&lt;/publisher&gt;&lt;urls&gt;&lt;/urls&gt;&lt;/record&gt;&lt;/Cite&gt;&lt;/EndNote&gt;</w:instrText>
      </w:r>
      <w:r w:rsidR="00A465E6">
        <w:fldChar w:fldCharType="separate"/>
      </w:r>
      <w:r w:rsidR="00BA4A8C">
        <w:rPr>
          <w:noProof/>
        </w:rPr>
        <w:t>(MacArthur, 1967; Whittaker et al., 2017)</w:t>
      </w:r>
      <w:r w:rsidR="00A465E6">
        <w:fldChar w:fldCharType="end"/>
      </w:r>
      <w:r w:rsidR="00AE3647">
        <w:t>.</w:t>
      </w:r>
      <w:r>
        <w:t xml:space="preserve"> </w:t>
      </w:r>
      <w:r w:rsidR="00080777">
        <w:t>However, w</w:t>
      </w:r>
      <w:r w:rsidR="0008432F">
        <w:t>hile t</w:t>
      </w:r>
      <w:r w:rsidR="00C64C58">
        <w:t xml:space="preserve">here is abundant evidence </w:t>
      </w:r>
      <w:r w:rsidR="0015597D">
        <w:t>to</w:t>
      </w:r>
      <w:r w:rsidR="0008432F">
        <w:t xml:space="preserve"> support </w:t>
      </w:r>
      <w:r w:rsidR="00C64C58">
        <w:t xml:space="preserve">these general </w:t>
      </w:r>
      <w:r w:rsidR="002C6A2C">
        <w:t>trends</w:t>
      </w:r>
      <w:r w:rsidR="00C64C58">
        <w:t>,</w:t>
      </w:r>
      <w:r w:rsidR="00AE3647">
        <w:t xml:space="preserve"> </w:t>
      </w:r>
      <w:r w:rsidR="00C76A67">
        <w:t>real-world</w:t>
      </w:r>
      <w:r w:rsidR="00A42904">
        <w:t xml:space="preserve"> patterns</w:t>
      </w:r>
      <w:r w:rsidR="002C6A2C">
        <w:t xml:space="preserve"> </w:t>
      </w:r>
      <w:r w:rsidR="00AD6BFD">
        <w:t xml:space="preserve">of dispersal and diversification across islands and continents </w:t>
      </w:r>
      <w:r w:rsidR="00A42904">
        <w:t>show</w:t>
      </w:r>
      <w:r w:rsidR="00C64C58">
        <w:t xml:space="preserve"> considerable nuance</w:t>
      </w:r>
      <w:r w:rsidR="00A42904">
        <w:t xml:space="preserve"> and </w:t>
      </w:r>
      <w:r w:rsidR="0091133D">
        <w:t xml:space="preserve">often </w:t>
      </w:r>
      <w:r w:rsidR="002C6A2C">
        <w:t>challenge</w:t>
      </w:r>
      <w:r w:rsidR="00A42904">
        <w:t xml:space="preserve"> neat </w:t>
      </w:r>
      <w:r w:rsidR="0091133D">
        <w:t>characterisation</w:t>
      </w:r>
      <w:r w:rsidR="00A42904">
        <w:t xml:space="preserve">. </w:t>
      </w:r>
      <w:r w:rsidR="0008432F">
        <w:t>For instance</w:t>
      </w:r>
      <w:r w:rsidR="00C76A67">
        <w:t>,</w:t>
      </w:r>
      <w:r w:rsidR="0008432F">
        <w:t xml:space="preserve"> i</w:t>
      </w:r>
      <w:r w:rsidR="00C64C58">
        <w:t>slands can be important sources of diversity for nearby continents (</w:t>
      </w:r>
      <w:r>
        <w:t>upstream coloni</w:t>
      </w:r>
      <w:r w:rsidR="00E86DB3">
        <w:t>s</w:t>
      </w:r>
      <w:r>
        <w:t>ation or reverse coloni</w:t>
      </w:r>
      <w:r w:rsidR="00E86DB3">
        <w:t>s</w:t>
      </w:r>
      <w:r>
        <w:t>ation)</w:t>
      </w:r>
      <w:r w:rsidR="00A465E6">
        <w:t xml:space="preserve"> </w:t>
      </w:r>
      <w:r w:rsidR="00A465E6">
        <w:fldChar w:fldCharType="begin"/>
      </w:r>
      <w:r w:rsidR="00A465E6">
        <w:instrText xml:space="preserve"> ADDIN EN.CITE &lt;EndNote&gt;&lt;Cite&gt;&lt;Author&gt;Bellemain&lt;/Author&gt;&lt;Year&gt;2008&lt;/Year&gt;&lt;RecNum&gt;83&lt;/RecNum&gt;&lt;DisplayText&gt;(Bellemain &amp;amp; Ricklefs, 2008; Jønsson et al., 2011)&lt;/DisplayText&gt;&lt;record&gt;&lt;rec-number&gt;83&lt;/rec-number&gt;&lt;foreign-keys&gt;&lt;key app="EN" db-id="few0x52dq052frepdtrpxadctdwpwsfffwed" timestamp="1742086153"&gt;83&lt;/key&gt;&lt;/foreign-keys&gt;&lt;ref-type name="Journal Article"&gt;17&lt;/ref-type&gt;&lt;contributors&gt;&lt;authors&gt;&lt;author&gt;Bellemain, Eva&lt;/author&gt;&lt;author&gt;Ricklefs, Robert E&lt;/author&gt;&lt;/authors&gt;&lt;/contributors&gt;&lt;titles&gt;&lt;title&gt;Are islands the end of the colonization road?&lt;/title&gt;&lt;secondary-title&gt;Trends in Ecology &amp;amp; Evolution&lt;/secondary-title&gt;&lt;/titles&gt;&lt;periodical&gt;&lt;full-title&gt;Trends in Ecology &amp;amp; Evolution&lt;/full-title&gt;&lt;/periodical&gt;&lt;pages&gt;461-468&lt;/pages&gt;&lt;volume&gt;23&lt;/volume&gt;&lt;number&gt;8&lt;/number&gt;&lt;dates&gt;&lt;year&gt;2008&lt;/year&gt;&lt;/dates&gt;&lt;isbn&gt;0169-5347&lt;/isbn&gt;&lt;urls&gt;&lt;/urls&gt;&lt;/record&gt;&lt;/Cite&gt;&lt;Cite&gt;&lt;Author&gt;Jønsson&lt;/Author&gt;&lt;Year&gt;2011&lt;/Year&gt;&lt;RecNum&gt;86&lt;/RecNum&gt;&lt;record&gt;&lt;rec-number&gt;86&lt;/rec-number&gt;&lt;foreign-keys&gt;&lt;key app="EN" db-id="few0x52dq052frepdtrpxadctdwpwsfffwed" timestamp="1742086860"&gt;86&lt;/key&gt;&lt;/foreign-keys&gt;&lt;ref-type name="Journal Article"&gt;17&lt;/ref-type&gt;&lt;contributors&gt;&lt;authors&gt;&lt;author&gt;Jønsson, Knud A&lt;/author&gt;&lt;author&gt;Fabre, Pierre-Henri&lt;/author&gt;&lt;author&gt;Ricklefs, Robert E&lt;/author&gt;&lt;author&gt;Fjeldså, Jon&lt;/author&gt;&lt;/authors&gt;&lt;/contributors&gt;&lt;titles&gt;&lt;title&gt;Major global radiation of corvoid birds originated in the proto-Papuan archipelago&lt;/title&gt;&lt;secondary-title&gt;Proceedings of the National Academy of Sciences&lt;/secondary-title&gt;&lt;/titles&gt;&lt;periodical&gt;&lt;full-title&gt;Proceedings of the National Academy of Sciences&lt;/full-title&gt;&lt;/periodical&gt;&lt;pages&gt;2328-2333&lt;/pages&gt;&lt;volume&gt;108&lt;/volume&gt;&lt;number&gt;6&lt;/number&gt;&lt;dates&gt;&lt;year&gt;2011&lt;/year&gt;&lt;/dates&gt;&lt;isbn&gt;0027-8424&lt;/isbn&gt;&lt;urls&gt;&lt;/urls&gt;&lt;/record&gt;&lt;/Cite&gt;&lt;/EndNote&gt;</w:instrText>
      </w:r>
      <w:r w:rsidR="00A465E6">
        <w:fldChar w:fldCharType="separate"/>
      </w:r>
      <w:r w:rsidR="00A465E6">
        <w:rPr>
          <w:noProof/>
        </w:rPr>
        <w:t>(Bellemain &amp; Ricklefs, 2008; Jønsson et al., 2011)</w:t>
      </w:r>
      <w:r w:rsidR="00A465E6">
        <w:fldChar w:fldCharType="end"/>
      </w:r>
      <w:r>
        <w:t xml:space="preserve">. </w:t>
      </w:r>
      <w:r w:rsidR="00C64C58">
        <w:t>Likewise</w:t>
      </w:r>
      <w:r w:rsidR="00A42904">
        <w:t xml:space="preserve">, comparisons </w:t>
      </w:r>
      <w:r w:rsidR="00AE3647">
        <w:t>of</w:t>
      </w:r>
      <w:r w:rsidR="00A42904">
        <w:t xml:space="preserve"> key traits such as body size</w:t>
      </w:r>
      <w:r w:rsidR="002C6A2C">
        <w:t xml:space="preserve"> and shape</w:t>
      </w:r>
      <w:r w:rsidR="00A42904">
        <w:t xml:space="preserve"> and ecological niche breadth across</w:t>
      </w:r>
      <w:r w:rsidR="00AE3647">
        <w:t xml:space="preserve"> </w:t>
      </w:r>
      <w:r w:rsidR="0064526C">
        <w:t>related</w:t>
      </w:r>
      <w:r w:rsidR="00A42904">
        <w:t xml:space="preserve"> </w:t>
      </w:r>
      <w:r w:rsidR="00AE3647">
        <w:t xml:space="preserve">insular and continental </w:t>
      </w:r>
      <w:r w:rsidR="00A42904">
        <w:t xml:space="preserve">radiations </w:t>
      </w:r>
      <w:r w:rsidR="00AE3647">
        <w:t xml:space="preserve">have emphasised both divergence and overlap, sometimes even </w:t>
      </w:r>
      <w:r w:rsidR="00C76A67">
        <w:t xml:space="preserve">within </w:t>
      </w:r>
      <w:r w:rsidR="00AE3647">
        <w:t xml:space="preserve">the same radiation </w:t>
      </w:r>
      <w:r w:rsidR="00416729">
        <w:fldChar w:fldCharType="begin"/>
      </w:r>
      <w:r w:rsidR="00416729">
        <w:instrText xml:space="preserve"> ADDIN EN.CITE &lt;EndNote&gt;&lt;Cite&gt;&lt;Author&gt;Huie&lt;/Author&gt;&lt;Year&gt;2021&lt;/Year&gt;&lt;RecNum&gt;71&lt;/RecNum&gt;&lt;DisplayText&gt;(Huie et al., 2021; Patton et al., 2021)&lt;/DisplayText&gt;&lt;record&gt;&lt;rec-number&gt;71&lt;/rec-number&gt;&lt;foreign-keys&gt;&lt;key app="EN" db-id="few0x52dq052frepdtrpxadctdwpwsfffwed" timestamp="1741932779"&gt;71&lt;/key&gt;&lt;/foreign-keys&gt;&lt;ref-type name="Journal Article"&gt;17&lt;/ref-type&gt;&lt;contributors&gt;&lt;authors&gt;&lt;author&gt;Huie, Jonathan M&lt;/author&gt;&lt;author&gt;Prates, Ivan&lt;/author&gt;&lt;author&gt;Bell, Rayna C&lt;/author&gt;&lt;author&gt;de Queiroz, Kevin&lt;/author&gt;&lt;/authors&gt;&lt;/contributors&gt;&lt;titles&gt;&lt;title&gt;Convergent patterns of adaptive radiation between island and mainland Anolis lizards&lt;/title&gt;&lt;secondary-title&gt;Biological Journal of the Linnean Society&lt;/secondary-title&gt;&lt;/titles&gt;&lt;periodical&gt;&lt;full-title&gt;Biological Journal of the Linnean Society&lt;/full-title&gt;&lt;/periodical&gt;&lt;pages&gt;85-110&lt;/pages&gt;&lt;volume&gt;134&lt;/volume&gt;&lt;number&gt;1&lt;/number&gt;&lt;dates&gt;&lt;year&gt;2021&lt;/year&gt;&lt;/dates&gt;&lt;isbn&gt;0024-4066&lt;/isbn&gt;&lt;urls&gt;&lt;/urls&gt;&lt;/record&gt;&lt;/Cite&gt;&lt;Cite&gt;&lt;Author&gt;Patton&lt;/Author&gt;&lt;Year&gt;2021&lt;/Year&gt;&lt;RecNum&gt;79&lt;/RecNum&gt;&lt;record&gt;&lt;rec-number&gt;79&lt;/rec-number&gt;&lt;foreign-keys&gt;&lt;key app="EN" db-id="few0x52dq052frepdtrpxadctdwpwsfffwed" timestamp="1741933039"&gt;79&lt;/key&gt;&lt;/foreign-keys&gt;&lt;ref-type name="Journal Article"&gt;17&lt;/ref-type&gt;&lt;contributors&gt;&lt;authors&gt;&lt;author&gt;Patton, Austin H&lt;/author&gt;&lt;author&gt;Harmon, Luke J&lt;/author&gt;&lt;author&gt;del Rosario Castañeda, María&lt;/author&gt;&lt;author&gt;Frank, Hannah K&lt;/author&gt;&lt;author&gt;Donihue, Colin M&lt;/author&gt;&lt;author&gt;Herrel, Anthony&lt;/author&gt;&lt;author&gt;Losos, Jonathan B&lt;/author&gt;&lt;/authors&gt;&lt;/contributors&gt;&lt;titles&gt;&lt;title&gt;When adaptive radiations collide: Different evolutionary trajectories between and within island and mainland lizard clades&lt;/title&gt;&lt;secondary-title&gt;Proceedings of the National Academy of Sciences&lt;/secondary-title&gt;&lt;/titles&gt;&lt;periodical&gt;&lt;full-title&gt;Proceedings of the National Academy of Sciences&lt;/full-title&gt;&lt;/periodical&gt;&lt;pages&gt;e2024451118&lt;/pages&gt;&lt;volume&gt;118&lt;/volume&gt;&lt;number&gt;42&lt;/number&gt;&lt;dates&gt;&lt;year&gt;2021&lt;/year&gt;&lt;/dates&gt;&lt;isbn&gt;0027-8424&lt;/isbn&gt;&lt;urls&gt;&lt;/urls&gt;&lt;/record&gt;&lt;/Cite&gt;&lt;/EndNote&gt;</w:instrText>
      </w:r>
      <w:r w:rsidR="00416729">
        <w:fldChar w:fldCharType="separate"/>
      </w:r>
      <w:r w:rsidR="00416729">
        <w:rPr>
          <w:noProof/>
        </w:rPr>
        <w:t>(Huie et al., 2021; Patton et al., 2021)</w:t>
      </w:r>
      <w:r w:rsidR="00416729">
        <w:fldChar w:fldCharType="end"/>
      </w:r>
      <w:r w:rsidR="00AE3647">
        <w:t>.</w:t>
      </w:r>
      <w:r w:rsidR="0008432F">
        <w:t xml:space="preserve"> </w:t>
      </w:r>
      <w:r w:rsidR="002C6A2C">
        <w:t>The dynamic</w:t>
      </w:r>
      <w:r w:rsidR="0064526C">
        <w:t>,</w:t>
      </w:r>
      <w:r w:rsidR="002C6A2C">
        <w:t xml:space="preserve"> complex</w:t>
      </w:r>
      <w:r w:rsidR="00C76A67">
        <w:t>,</w:t>
      </w:r>
      <w:r w:rsidR="002C6A2C">
        <w:t xml:space="preserve"> and poorly </w:t>
      </w:r>
      <w:r w:rsidR="00C76A67">
        <w:t xml:space="preserve">understood </w:t>
      </w:r>
      <w:r w:rsidR="002C6A2C">
        <w:t>geological histories</w:t>
      </w:r>
      <w:r w:rsidR="00A465E6">
        <w:t xml:space="preserve"> of many island systems</w:t>
      </w:r>
      <w:r w:rsidR="002C6A2C">
        <w:t xml:space="preserve"> can further confound understanding of their </w:t>
      </w:r>
      <w:r w:rsidR="00A465E6">
        <w:t>role in shaping region</w:t>
      </w:r>
      <w:r w:rsidR="0064526C">
        <w:t>al</w:t>
      </w:r>
      <w:r w:rsidR="00A465E6">
        <w:t xml:space="preserve"> biota</w:t>
      </w:r>
      <w:r w:rsidR="002C6A2C">
        <w:t xml:space="preserve">s </w:t>
      </w:r>
      <w:r w:rsidR="00A465E6">
        <w:fldChar w:fldCharType="begin"/>
      </w:r>
      <w:r w:rsidR="00A465E6">
        <w:instrText xml:space="preserve"> ADDIN EN.CITE &lt;EndNote&gt;&lt;Cite&gt;&lt;Author&gt;Whittaker&lt;/Author&gt;&lt;Year&gt;2017&lt;/Year&gt;&lt;RecNum&gt;84&lt;/RecNum&gt;&lt;DisplayText&gt;(Whittaker et al., 2017)&lt;/DisplayText&gt;&lt;record&gt;&lt;rec-number&gt;84&lt;/rec-number&gt;&lt;foreign-keys&gt;&lt;key app="EN" db-id="few0x52dq052frepdtrpxadctdwpwsfffwed" timestamp="1742086157"&gt;84&lt;/key&gt;&lt;/foreign-keys&gt;&lt;ref-type name="Journal Article"&gt;17&lt;/ref-type&gt;&lt;contributors&gt;&lt;authors&gt;&lt;author&gt;Whittaker, Robert J&lt;/author&gt;&lt;author&gt;Fernández-Palacios, José María&lt;/author&gt;&lt;author&gt;Matthews, Thomas J&lt;/author&gt;&lt;author&gt;Borregaard, Michael K&lt;/author&gt;&lt;author&gt;Triantis, Kostas A&lt;/author&gt;&lt;/authors&gt;&lt;/contributors&gt;&lt;titles&gt;&lt;title&gt;Island biogeography: taking the long view of nature’s laboratories&lt;/title&gt;&lt;secondary-title&gt;Science&lt;/secondary-title&gt;&lt;/titles&gt;&lt;periodical&gt;&lt;full-title&gt;Science&lt;/full-title&gt;&lt;/periodical&gt;&lt;pages&gt;eaam8326&lt;/pages&gt;&lt;volume&gt;357&lt;/volume&gt;&lt;number&gt;6354&lt;/number&gt;&lt;dates&gt;&lt;year&gt;2017&lt;/year&gt;&lt;/dates&gt;&lt;isbn&gt;0036-8075&lt;/isbn&gt;&lt;urls&gt;&lt;/urls&gt;&lt;/record&gt;&lt;/Cite&gt;&lt;/EndNote&gt;</w:instrText>
      </w:r>
      <w:r w:rsidR="00A465E6">
        <w:fldChar w:fldCharType="separate"/>
      </w:r>
      <w:r w:rsidR="00A465E6">
        <w:rPr>
          <w:noProof/>
        </w:rPr>
        <w:t>(Whittaker et al., 2017)</w:t>
      </w:r>
      <w:r w:rsidR="00A465E6">
        <w:fldChar w:fldCharType="end"/>
      </w:r>
      <w:r w:rsidR="002C6A2C">
        <w:t xml:space="preserve">. </w:t>
      </w:r>
    </w:p>
    <w:p w14:paraId="7F824128" w14:textId="16617D13" w:rsidR="0046604A" w:rsidRPr="00AD6BFD" w:rsidRDefault="00D22674" w:rsidP="0046604A">
      <w:r>
        <w:tab/>
      </w:r>
      <w:r w:rsidR="00142599">
        <w:t xml:space="preserve">The “island continent” of </w:t>
      </w:r>
      <w:r w:rsidR="00EE4466">
        <w:t>Australia and</w:t>
      </w:r>
      <w:r w:rsidR="00142599">
        <w:t xml:space="preserve"> nearby</w:t>
      </w:r>
      <w:r w:rsidR="00EE4466">
        <w:t xml:space="preserve"> </w:t>
      </w:r>
      <w:r w:rsidR="00E55C14">
        <w:t>Melanesia (centred on the world’s largest and highest tropical island of New Guinea)</w:t>
      </w:r>
      <w:r w:rsidR="00AE3647">
        <w:t xml:space="preserve"> provide opportunit</w:t>
      </w:r>
      <w:r w:rsidR="00125216">
        <w:t>ies</w:t>
      </w:r>
      <w:r w:rsidR="00AE3647">
        <w:t xml:space="preserve"> for focused</w:t>
      </w:r>
      <w:r w:rsidR="00125216">
        <w:t xml:space="preserve"> comparison</w:t>
      </w:r>
      <w:r w:rsidR="00AE3647">
        <w:t xml:space="preserve"> of </w:t>
      </w:r>
      <w:r w:rsidR="00080777">
        <w:t xml:space="preserve">patterns of </w:t>
      </w:r>
      <w:r w:rsidR="00AE3647">
        <w:t>biotic radiation and dispersal across geographically proximate continental and insular regions.</w:t>
      </w:r>
      <w:r w:rsidR="00125216">
        <w:t xml:space="preserve"> </w:t>
      </w:r>
      <w:r w:rsidR="00AD6BFD">
        <w:t>These two</w:t>
      </w:r>
      <w:r w:rsidR="00125216">
        <w:t xml:space="preserve"> regions</w:t>
      </w:r>
      <w:r w:rsidR="00AD6BFD">
        <w:t xml:space="preserve"> share many lineages </w:t>
      </w:r>
      <w:r w:rsidR="00416729">
        <w:fldChar w:fldCharType="begin">
          <w:fldData xml:space="preserve">PEVuZE5vdGU+PENpdGU+PEF1dGhvcj5NaXRjaGVsbDwvQXV0aG9yPjxZZWFyPjIwMTQ8L1llYXI+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</w:fldData>
        </w:fldChar>
      </w:r>
      <w:r w:rsidR="0064526C">
        <w:instrText xml:space="preserve"> ADDIN EN.CITE </w:instrText>
      </w:r>
      <w:r w:rsidR="0064526C">
        <w:fldChar w:fldCharType="begin">
          <w:fldData xml:space="preserve">PEVuZE5vdGU+PENpdGU+PEF1dGhvcj5NaXRjaGVsbDwvQXV0aG9yPjxZZWFyPjIwMTQ8L1llYXI+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</w:fldData>
        </w:fldChar>
      </w:r>
      <w:r w:rsidR="0064526C">
        <w:instrText xml:space="preserve"> ADDIN EN.CITE.DATA </w:instrText>
      </w:r>
      <w:r w:rsidR="0064526C">
        <w:fldChar w:fldCharType="end"/>
      </w:r>
      <w:r w:rsidR="00416729">
        <w:fldChar w:fldCharType="separate"/>
      </w:r>
      <w:r w:rsidR="0064526C">
        <w:rPr>
          <w:noProof/>
        </w:rPr>
        <w:t>(Heinsohn &amp; Hope, 2006; Letsch et al., 2023; Mitchell et al., 2014; Pavón-Vázquez et al., 2022; Tallowin et al., 2020)</w:t>
      </w:r>
      <w:r w:rsidR="00416729">
        <w:fldChar w:fldCharType="end"/>
      </w:r>
      <w:r w:rsidR="00AD6BFD">
        <w:t xml:space="preserve">, but are also </w:t>
      </w:r>
      <w:r w:rsidR="00C31D4D">
        <w:t xml:space="preserve">each </w:t>
      </w:r>
      <w:r w:rsidR="00AD6BFD">
        <w:t>characterised by</w:t>
      </w:r>
      <w:r w:rsidR="00C31D4D">
        <w:t xml:space="preserve"> their own</w:t>
      </w:r>
      <w:r w:rsidR="00AD6BFD">
        <w:t xml:space="preserve"> rich and highly endemic biotas </w:t>
      </w:r>
      <w:r w:rsidR="00AD6BFD">
        <w:fldChar w:fldCharType="begin"/>
      </w:r>
      <w:r w:rsidR="00AD6BFD">
        <w:instrText xml:space="preserve"> ADDIN EN.CITE &lt;EndNote&gt;&lt;Cite&gt;&lt;Author&gt;Joyce&lt;/Author&gt;&lt;Year&gt;2021&lt;/Year&gt;&lt;RecNum&gt;63&lt;/RecNum&gt;&lt;DisplayText&gt;(Joyce et al., 2021; Prasetya et al., 2023)&lt;/DisplayText&gt;&lt;record&gt;&lt;rec-number&gt;63&lt;/rec-number&gt;&lt;foreign-keys&gt;&lt;key app="EN" db-id="few0x52dq052frepdtrpxadctdwpwsfffwed" timestamp="1741932074"&gt;63&lt;/key&gt;&lt;/foreign-keys&gt;&lt;ref-type name="Journal Article"&gt;17&lt;/ref-type&gt;&lt;contributors&gt;&lt;authors&gt;&lt;author&gt;Joyce, Elizabeth M&lt;/author&gt;&lt;author&gt;Thiele, Kevin R&lt;/author&gt;&lt;author&gt;Slik, JW Ferry&lt;/author&gt;&lt;author&gt;Crayn, Darren M&lt;/author&gt;&lt;/authors&gt;&lt;/contributors&gt;&lt;titles&gt;&lt;title&gt;Plants will cross the lines: climate and available land mass are the major determinants of phytogeographical patterns in the Sunda–Sahul Convergence Zone&lt;/title&gt;&lt;secondary-title&gt;Biological Journal of the Linnean Society&lt;/secondary-title&gt;&lt;/titles&gt;&lt;periodical&gt;&lt;full-title&gt;Biological Journal of the Linnean Society&lt;/full-title&gt;&lt;/periodical&gt;&lt;pages&gt;374-387&lt;/pages&gt;&lt;volume&gt;132&lt;/volume&gt;&lt;number&gt;2&lt;/number&gt;&lt;dates&gt;&lt;year&gt;2021&lt;/year&gt;&lt;/dates&gt;&lt;isbn&gt;0024-4066&lt;/isbn&gt;&lt;urls&gt;&lt;/urls&gt;&lt;/record&gt;&lt;/Cite&gt;&lt;Cite&gt;&lt;Author&gt;Prasetya&lt;/Author&gt;&lt;Year&gt;2023&lt;/Year&gt;&lt;RecNum&gt;36&lt;/RecNum&gt;&lt;record&gt;&lt;rec-number&gt;36&lt;/rec-number&gt;&lt;foreign-keys&gt;&lt;key app="EN" db-id="few0x52dq052frepdtrpxadctdwpwsfffwed" timestamp="1720010821"&gt;36&lt;/key&gt;&lt;/foreign-keys&gt;&lt;ref-type name="Journal Article"&gt;17&lt;/ref-type&gt;&lt;contributors&gt;&lt;authors&gt;&lt;author&gt;Prasetya, Audrey M.&lt;/author&gt;&lt;author&gt;Moritz, Craig&lt;/author&gt;&lt;author&gt;Joseph, Leo&lt;/author&gt;&lt;author&gt;Stelling, Maisie W.&lt;/author&gt;&lt;author&gt;Oliver, Paul M.&lt;/author&gt;&lt;/authors&gt;&lt;/contributors&gt;&lt;titles&gt;&lt;title&gt;Birds and barriers: present and past seas are dominant correlates of avian turnover in the Indo-Australian Archipelago&lt;/title&gt;&lt;secondary-title&gt;Frontiers of Biogeography&lt;/secondary-title&gt;&lt;/titles&gt;&lt;periodical&gt;&lt;full-title&gt;Frontiers of Biogeography&lt;/full-title&gt;&lt;/periodical&gt;&lt;volume&gt;15&lt;/volume&gt;&lt;number&gt;2&lt;/number&gt;&lt;dates&gt;&lt;year&gt;2023&lt;/year&gt;&lt;/dates&gt;&lt;isbn&gt;1948-6596&lt;/isbn&gt;&lt;urls&gt;&lt;/urls&gt;&lt;electronic-resource-num&gt;10.21425/f5fbg58189&lt;/electronic-resource-num&gt;&lt;/record&gt;&lt;/Cite&gt;&lt;/EndNote&gt;</w:instrText>
      </w:r>
      <w:r w:rsidR="00AD6BFD">
        <w:fldChar w:fldCharType="separate"/>
      </w:r>
      <w:r w:rsidR="00AD6BFD">
        <w:rPr>
          <w:noProof/>
        </w:rPr>
        <w:t>(Joyce et al., 2021; Prasetya et al., 2023)</w:t>
      </w:r>
      <w:r w:rsidR="00AD6BFD">
        <w:fldChar w:fldCharType="end"/>
      </w:r>
      <w:r w:rsidR="00711976">
        <w:t>.</w:t>
      </w:r>
      <w:r w:rsidR="00AD6BFD">
        <w:t xml:space="preserve"> Australia and Melanesia</w:t>
      </w:r>
      <w:r w:rsidR="0046604A">
        <w:t xml:space="preserve"> are also dominated by strongly contrasting environments – </w:t>
      </w:r>
      <w:r w:rsidR="00AD6BFD">
        <w:t>the former</w:t>
      </w:r>
      <w:r w:rsidR="0046604A">
        <w:t xml:space="preserve"> is predomina</w:t>
      </w:r>
      <w:r w:rsidR="00C76A67">
        <w:t>n</w:t>
      </w:r>
      <w:r w:rsidR="0046604A">
        <w:t xml:space="preserve">tly arid, flat and </w:t>
      </w:r>
      <w:r w:rsidR="0060115B">
        <w:t xml:space="preserve">relatively </w:t>
      </w:r>
      <w:r w:rsidR="0046604A">
        <w:t>temperate</w:t>
      </w:r>
      <w:r w:rsidR="00C76A67">
        <w:t>;</w:t>
      </w:r>
      <w:r w:rsidR="0046604A">
        <w:t xml:space="preserve"> while </w:t>
      </w:r>
      <w:r w:rsidR="00AD6BFD">
        <w:t>the island</w:t>
      </w:r>
      <w:r w:rsidR="00383EB3">
        <w:t>s</w:t>
      </w:r>
      <w:r w:rsidR="00AD6BFD">
        <w:t xml:space="preserve"> of Melanes</w:t>
      </w:r>
      <w:r w:rsidR="00D62885">
        <w:t>i</w:t>
      </w:r>
      <w:r w:rsidR="00AD6BFD">
        <w:t>a (</w:t>
      </w:r>
      <w:r w:rsidR="0046604A">
        <w:t>and especially New Guinea</w:t>
      </w:r>
      <w:r w:rsidR="00AD6BFD">
        <w:t>) are</w:t>
      </w:r>
      <w:r w:rsidR="0046604A">
        <w:t xml:space="preserve"> wet, tropical and </w:t>
      </w:r>
      <w:r w:rsidR="00C31D4D">
        <w:t xml:space="preserve">generally </w:t>
      </w:r>
      <w:r w:rsidR="0046604A">
        <w:t xml:space="preserve">much more mountainous. </w:t>
      </w:r>
      <w:r w:rsidR="00AD6BFD">
        <w:t>T</w:t>
      </w:r>
      <w:r w:rsidR="0046604A">
        <w:t xml:space="preserve">hese two broad areas provide an opportunity to </w:t>
      </w:r>
      <w:r w:rsidR="00AD6BFD">
        <w:t>examine</w:t>
      </w:r>
      <w:r w:rsidR="0046604A">
        <w:t xml:space="preserve"> the extent to which increasing geographic proximity may or may not enable taxa to overcome environmental differentiation and niche </w:t>
      </w:r>
      <w:proofErr w:type="gramStart"/>
      <w:r w:rsidR="0046604A">
        <w:t>conservatism, and</w:t>
      </w:r>
      <w:proofErr w:type="gramEnd"/>
      <w:r w:rsidR="0046604A">
        <w:t xml:space="preserve"> disperse between regions.  </w:t>
      </w:r>
    </w:p>
    <w:p w14:paraId="47CB9C00" w14:textId="2A943B3B" w:rsidR="002A162B" w:rsidRDefault="00D22674" w:rsidP="005A4F20">
      <w:r>
        <w:lastRenderedPageBreak/>
        <w:tab/>
      </w:r>
      <w:r w:rsidR="00AD6BFD" w:rsidRPr="00BA4A8C">
        <w:t>The geological history of the island</w:t>
      </w:r>
      <w:r w:rsidR="00BA4A8C">
        <w:t>s</w:t>
      </w:r>
      <w:r w:rsidR="00AD6BFD" w:rsidRPr="00BA4A8C">
        <w:t xml:space="preserve"> of Melanesia is complex, and their proximity to the main landmass of Australia has likely varied greatly through ti</w:t>
      </w:r>
      <w:r w:rsidR="00AD6BFD">
        <w:t>me</w:t>
      </w:r>
      <w:r w:rsidR="00383EB3">
        <w:t xml:space="preserve"> </w:t>
      </w:r>
      <w:r w:rsidR="00BA4A8C">
        <w:fldChar w:fldCharType="begin"/>
      </w:r>
      <w:r w:rsidR="00BA4A8C">
        <w:instrText xml:space="preserve"> ADDIN EN.CITE &lt;EndNote&gt;&lt;Cite&gt;&lt;Author&gt;Harrington&lt;/Author&gt;&lt;Year&gt;2017&lt;/Year&gt;&lt;RecNum&gt;88&lt;/RecNum&gt;&lt;DisplayText&gt;(Harrington et al., 2017; Norvick, 2003)&lt;/DisplayText&gt;&lt;record&gt;&lt;rec-number&gt;88&lt;/rec-number&gt;&lt;foreign-keys&gt;&lt;key app="EN" db-id="few0x52dq052frepdtrpxadctdwpwsfffwed" timestamp="1742087191"&gt;88&lt;/key&gt;&lt;/foreign-keys&gt;&lt;ref-type name="Journal Article"&gt;17&lt;/ref-type&gt;&lt;contributors&gt;&lt;authors&gt;&lt;author&gt;Harrington, Lauren&lt;/author&gt;&lt;author&gt;Zahirovic, Sabin&lt;/author&gt;&lt;author&gt;Flament, Nicolas&lt;/author&gt;&lt;author&gt;Müller, R Dietmar&lt;/author&gt;&lt;/authors&gt;&lt;/contributors&gt;&lt;titles&gt;&lt;title&gt;The role of deep Earth dynamics in driving the flooding and emergence of New Guinea since the Jurassic&lt;/title&gt;&lt;secondary-title&gt;Earth and Planetary Science Letters&lt;/secondary-title&gt;&lt;/titles&gt;&lt;periodical&gt;&lt;full-title&gt;Earth and Planetary Science Letters&lt;/full-title&gt;&lt;/periodical&gt;&lt;pages&gt;273-283&lt;/pages&gt;&lt;volume&gt;479&lt;/volume&gt;&lt;dates&gt;&lt;year&gt;2017&lt;/year&gt;&lt;/dates&gt;&lt;isbn&gt;0012-821X&lt;/isbn&gt;&lt;urls&gt;&lt;/urls&gt;&lt;/record&gt;&lt;/Cite&gt;&lt;Cite&gt;&lt;Author&gt;Norvick&lt;/Author&gt;&lt;Year&gt;2003&lt;/Year&gt;&lt;RecNum&gt;93&lt;/RecNum&gt;&lt;record&gt;&lt;rec-number&gt;93&lt;/rec-number&gt;&lt;foreign-keys&gt;&lt;key app="EN" db-id="few0x52dq052frepdtrpxadctdwpwsfffwed" timestamp="1742337323"&gt;93&lt;/key&gt;&lt;/foreign-keys&gt;&lt;ref-type name="Report"&gt;27&lt;/ref-type&gt;&lt;contributors&gt;&lt;authors&gt;&lt;author&gt;Norvick, M. S.&lt;/author&gt;&lt;/authors&gt;&lt;tertiary-authors&gt;&lt;author&gt;Geoscience Australia&lt;/author&gt;&lt;/tertiary-authors&gt;&lt;/contributors&gt;&lt;titles&gt;&lt;title&gt;New Palaeogeographic Maps of the northern margins of the Australian plate - Updated report.&amp;#xD;&lt;/title&gt;&lt;/titles&gt;&lt;dates&gt;&lt;year&gt;2003&lt;/year&gt;&lt;/dates&gt;&lt;pub-location&gt;Canberra&lt;/pub-location&gt;&lt;urls&gt;&lt;/urls&gt;&lt;/record&gt;&lt;/Cite&gt;&lt;/EndNote&gt;</w:instrText>
      </w:r>
      <w:r w:rsidR="00BA4A8C">
        <w:fldChar w:fldCharType="separate"/>
      </w:r>
      <w:r w:rsidR="00BA4A8C">
        <w:rPr>
          <w:noProof/>
        </w:rPr>
        <w:t>(Harrington et al., 2017; Norvick, 2003)</w:t>
      </w:r>
      <w:r w:rsidR="00BA4A8C">
        <w:fldChar w:fldCharType="end"/>
      </w:r>
      <w:r w:rsidR="00AD6BFD">
        <w:t xml:space="preserve">. During the </w:t>
      </w:r>
      <w:r w:rsidR="005A4F20">
        <w:t>Plio-Pleistocene</w:t>
      </w:r>
      <w:r w:rsidR="00C76A67">
        <w:t>,</w:t>
      </w:r>
      <w:r w:rsidR="005A4F20">
        <w:t xml:space="preserve"> </w:t>
      </w:r>
      <w:r w:rsidR="00CA4D15">
        <w:t xml:space="preserve">land bridges </w:t>
      </w:r>
      <w:r w:rsidR="005A4F20">
        <w:t xml:space="preserve">repeatedly formed across the Arafura </w:t>
      </w:r>
      <w:r w:rsidR="005A4FFD">
        <w:t>S</w:t>
      </w:r>
      <w:r w:rsidR="005A4F20">
        <w:t>helf and linked northern Australia with southern New Guinea</w:t>
      </w:r>
      <w:r w:rsidR="00C76A67">
        <w:t>,</w:t>
      </w:r>
      <w:r w:rsidR="005A4F20">
        <w:t xml:space="preserve"> forming the paleocontinent of</w:t>
      </w:r>
      <w:r w:rsidR="0064526C">
        <w:t xml:space="preserve"> </w:t>
      </w:r>
      <w:r w:rsidR="00EE4466">
        <w:t>Sahul</w:t>
      </w:r>
      <w:r w:rsidR="0090248E">
        <w:t xml:space="preserve"> and potentially allowing overland dispersal</w:t>
      </w:r>
      <w:r w:rsidR="002A162B">
        <w:t xml:space="preserve"> </w:t>
      </w:r>
      <w:r w:rsidR="002A162B">
        <w:fldChar w:fldCharType="begin">
          <w:fldData xml:space="preserve">PEVuZE5vdGU+PENpdGU+PEF1dGhvcj5Kb25lczwvQXV0aG9yPjxZZWFyPjE5ODg8L1llYXI+PFJl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</w:fldData>
        </w:fldChar>
      </w:r>
      <w:r w:rsidR="00BA4A8C">
        <w:instrText xml:space="preserve"> ADDIN EN.CITE </w:instrText>
      </w:r>
      <w:r w:rsidR="00BA4A8C">
        <w:fldChar w:fldCharType="begin">
          <w:fldData xml:space="preserve">PEVuZE5vdGU+PENpdGU+PEF1dGhvcj5Kb25lczwvQXV0aG9yPjxZZWFyPjE5ODg8L1llYXI+PFJl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</w:fldData>
        </w:fldChar>
      </w:r>
      <w:r w:rsidR="00BA4A8C">
        <w:instrText xml:space="preserve"> ADDIN EN.CITE.DATA </w:instrText>
      </w:r>
      <w:r w:rsidR="00BA4A8C">
        <w:fldChar w:fldCharType="end"/>
      </w:r>
      <w:r w:rsidR="002A162B">
        <w:fldChar w:fldCharType="separate"/>
      </w:r>
      <w:r w:rsidR="00BA4A8C">
        <w:rPr>
          <w:noProof/>
        </w:rPr>
        <w:t>(Heinsohn &amp; Hope, 2006; Jones &amp; Torgersen, 1988; Norvick, 2003)</w:t>
      </w:r>
      <w:r w:rsidR="002A162B">
        <w:fldChar w:fldCharType="end"/>
      </w:r>
      <w:r w:rsidR="0067764B">
        <w:t>.</w:t>
      </w:r>
      <w:r w:rsidR="005A4F20">
        <w:t xml:space="preserve"> </w:t>
      </w:r>
      <w:r w:rsidR="00BE52F0">
        <w:t>Many taxa show divergences consistent with dispersal</w:t>
      </w:r>
      <w:r w:rsidR="005D400D">
        <w:t xml:space="preserve"> </w:t>
      </w:r>
      <w:r w:rsidR="002A162B">
        <w:t xml:space="preserve">across these </w:t>
      </w:r>
      <w:r w:rsidR="00CA4D15">
        <w:t>land bridges</w:t>
      </w:r>
      <w:r w:rsidR="005D400D">
        <w:t>, especially in rainforest and savannah lineages</w:t>
      </w:r>
      <w:r w:rsidR="00C76A67">
        <w:t xml:space="preserve"> </w:t>
      </w:r>
      <w:r w:rsidR="005D400D">
        <w:fldChar w:fldCharType="begin">
          <w:fldData xml:space="preserve">PEVuZE5vdGU+PENpdGU+PEF1dGhvcj5PbGl2ZXI8L0F1dGhvcj48WWVhcj4yMDIxPC9ZZWFyPjxS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</w:fldData>
        </w:fldChar>
      </w:r>
      <w:r w:rsidR="005D400D">
        <w:instrText xml:space="preserve"> ADDIN EN.CITE </w:instrText>
      </w:r>
      <w:r w:rsidR="005D400D">
        <w:fldChar w:fldCharType="begin">
          <w:fldData xml:space="preserve">PEVuZE5vdGU+PENpdGU+PEF1dGhvcj5PbGl2ZXI8L0F1dGhvcj48WWVhcj4yMDIxPC9ZZWFyPjxS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</w:fldData>
        </w:fldChar>
      </w:r>
      <w:r w:rsidR="005D400D">
        <w:instrText xml:space="preserve"> ADDIN EN.CITE.DATA </w:instrText>
      </w:r>
      <w:r w:rsidR="005D400D">
        <w:fldChar w:fldCharType="end"/>
      </w:r>
      <w:r w:rsidR="005D400D">
        <w:fldChar w:fldCharType="separate"/>
      </w:r>
      <w:r w:rsidR="005D400D">
        <w:rPr>
          <w:noProof/>
        </w:rPr>
        <w:t>(Liang et al., 2024; Oliver et al., 2021; Peñalba et al., 2019; Roycroft et al., 2022)</w:t>
      </w:r>
      <w:r w:rsidR="005D400D">
        <w:fldChar w:fldCharType="end"/>
      </w:r>
      <w:r w:rsidR="005D400D">
        <w:t>.</w:t>
      </w:r>
      <w:r w:rsidR="002A162B">
        <w:t xml:space="preserve"> </w:t>
      </w:r>
      <w:r w:rsidR="005A4F20">
        <w:t>H</w:t>
      </w:r>
      <w:r w:rsidR="00F91578">
        <w:t>owever, this</w:t>
      </w:r>
      <w:r w:rsidR="00EE4466">
        <w:t xml:space="preserve"> </w:t>
      </w:r>
      <w:r w:rsidR="00C978D9">
        <w:t xml:space="preserve">Plio-Pleistocene </w:t>
      </w:r>
      <w:r w:rsidR="00EE4466">
        <w:t>connectivity</w:t>
      </w:r>
      <w:r w:rsidR="005D400D">
        <w:t xml:space="preserve"> likely</w:t>
      </w:r>
      <w:r w:rsidR="0015597D">
        <w:t xml:space="preserve"> </w:t>
      </w:r>
      <w:r w:rsidR="000578B8">
        <w:t>masks a</w:t>
      </w:r>
      <w:r w:rsidR="00EE4466">
        <w:t xml:space="preserve"> </w:t>
      </w:r>
      <w:r w:rsidR="00C978D9">
        <w:t>deeper histor</w:t>
      </w:r>
      <w:r w:rsidR="000578B8">
        <w:t>y</w:t>
      </w:r>
      <w:r w:rsidR="00C978D9">
        <w:t xml:space="preserve"> of</w:t>
      </w:r>
      <w:r w:rsidR="002A162B">
        <w:t xml:space="preserve"> geological</w:t>
      </w:r>
      <w:r w:rsidR="00EE4466">
        <w:t xml:space="preserve"> </w:t>
      </w:r>
      <w:r w:rsidR="00C978D9">
        <w:t>differentiation</w:t>
      </w:r>
      <w:r w:rsidR="00EE4466">
        <w:t xml:space="preserve">. </w:t>
      </w:r>
      <w:r w:rsidR="002D1A22">
        <w:t>W</w:t>
      </w:r>
      <w:r w:rsidR="00BE52F0">
        <w:t>hil</w:t>
      </w:r>
      <w:r w:rsidR="002D1A22">
        <w:t xml:space="preserve">e </w:t>
      </w:r>
      <w:r w:rsidR="005A4FFD">
        <w:t xml:space="preserve">the </w:t>
      </w:r>
      <w:r w:rsidR="002D1A22">
        <w:t>southern portions of New Guinea are comprised</w:t>
      </w:r>
      <w:r w:rsidR="00517DFB">
        <w:t xml:space="preserve"> of</w:t>
      </w:r>
      <w:r w:rsidR="002D1A22">
        <w:t xml:space="preserve"> the </w:t>
      </w:r>
      <w:r w:rsidR="0008432F">
        <w:t>uplifted</w:t>
      </w:r>
      <w:r w:rsidR="002D1A22">
        <w:t xml:space="preserve"> northern edge of th</w:t>
      </w:r>
      <w:r w:rsidR="00517DFB">
        <w:t>e</w:t>
      </w:r>
      <w:r w:rsidR="006329D0">
        <w:t xml:space="preserve"> northwards moving</w:t>
      </w:r>
      <w:r w:rsidR="002D1A22">
        <w:t xml:space="preserve"> Australian </w:t>
      </w:r>
      <w:r w:rsidR="00383EB3">
        <w:t>plate</w:t>
      </w:r>
      <w:r w:rsidR="009B5E18">
        <w:t>,</w:t>
      </w:r>
      <w:r w:rsidR="002D1A22">
        <w:t xml:space="preserve"> </w:t>
      </w:r>
      <w:r w:rsidR="006329D0">
        <w:t>northern and eastern New Guinea</w:t>
      </w:r>
      <w:r w:rsidR="005557BB">
        <w:t xml:space="preserve"> </w:t>
      </w:r>
      <w:r w:rsidR="00517DFB">
        <w:t>and</w:t>
      </w:r>
      <w:r w:rsidR="005557BB">
        <w:t xml:space="preserve"> ma</w:t>
      </w:r>
      <w:r w:rsidR="00517DFB">
        <w:t>ny</w:t>
      </w:r>
      <w:r w:rsidR="005557BB">
        <w:t xml:space="preserve"> nearby islands</w:t>
      </w:r>
      <w:r w:rsidR="002D1A22">
        <w:t xml:space="preserve"> are</w:t>
      </w:r>
      <w:r w:rsidR="006329D0">
        <w:t xml:space="preserve"> </w:t>
      </w:r>
      <w:r w:rsidR="009B5E18">
        <w:t>derived from terranes</w:t>
      </w:r>
      <w:r w:rsidR="00517DFB">
        <w:t xml:space="preserve"> and associated archipelagos</w:t>
      </w:r>
      <w:r w:rsidR="009B5E18">
        <w:t xml:space="preserve"> that have likely been at tropical latitudes</w:t>
      </w:r>
      <w:r w:rsidR="00526D30">
        <w:t xml:space="preserve">, and thus </w:t>
      </w:r>
      <w:r w:rsidR="00C63E61">
        <w:t>some distance</w:t>
      </w:r>
      <w:r w:rsidR="00526D30">
        <w:t xml:space="preserve"> from </w:t>
      </w:r>
      <w:r w:rsidR="00303F58">
        <w:t>Australia</w:t>
      </w:r>
      <w:r w:rsidR="00526D30">
        <w:t>,</w:t>
      </w:r>
      <w:r w:rsidR="005D400D">
        <w:t xml:space="preserve"> for more than 30 million years</w:t>
      </w:r>
      <w:r w:rsidR="002A162B">
        <w:t xml:space="preserve"> </w:t>
      </w:r>
      <w:r w:rsidR="002A162B">
        <w:fldChar w:fldCharType="begin"/>
      </w:r>
      <w:r w:rsidR="002A162B">
        <w:instrText xml:space="preserve"> ADDIN EN.CITE &lt;EndNote&gt;&lt;Cite&gt;&lt;Author&gt;Harrington&lt;/Author&gt;&lt;Year&gt;2017&lt;/Year&gt;&lt;RecNum&gt;88&lt;/RecNum&gt;&lt;DisplayText&gt;(Harrington et al., 2017)&lt;/DisplayText&gt;&lt;record&gt;&lt;rec-number&gt;88&lt;/rec-number&gt;&lt;foreign-keys&gt;&lt;key app="EN" db-id="few0x52dq052frepdtrpxadctdwpwsfffwed" timestamp="1742087191"&gt;88&lt;/key&gt;&lt;/foreign-keys&gt;&lt;ref-type name="Journal Article"&gt;17&lt;/ref-type&gt;&lt;contributors&gt;&lt;authors&gt;&lt;author&gt;Harrington, Lauren&lt;/author&gt;&lt;author&gt;Zahirovic, Sabin&lt;/author&gt;&lt;author&gt;Flament, Nicolas&lt;/author&gt;&lt;author&gt;Müller, R Dietmar&lt;/author&gt;&lt;/authors&gt;&lt;/contributors&gt;&lt;titles&gt;&lt;title&gt;The role of deep Earth dynamics in driving the flooding and emergence of New Guinea since the Jurassic&lt;/title&gt;&lt;secondary-title&gt;Earth and Planetary Science Letters&lt;/secondary-title&gt;&lt;/titles&gt;&lt;periodical&gt;&lt;full-title&gt;Earth and Planetary Science Letters&lt;/full-title&gt;&lt;/periodical&gt;&lt;pages&gt;273-283&lt;/pages&gt;&lt;volume&gt;479&lt;/volume&gt;&lt;dates&gt;&lt;year&gt;2017&lt;/year&gt;&lt;/dates&gt;&lt;isbn&gt;0012-821X&lt;/isbn&gt;&lt;urls&gt;&lt;/urls&gt;&lt;/record&gt;&lt;/Cite&gt;&lt;/EndNote&gt;</w:instrText>
      </w:r>
      <w:r w:rsidR="002A162B">
        <w:fldChar w:fldCharType="separate"/>
      </w:r>
      <w:r w:rsidR="002A162B">
        <w:rPr>
          <w:noProof/>
        </w:rPr>
        <w:t>(Harrington et al., 2017)</w:t>
      </w:r>
      <w:r w:rsidR="002A162B">
        <w:fldChar w:fldCharType="end"/>
      </w:r>
      <w:r w:rsidR="00EE4466">
        <w:t>.</w:t>
      </w:r>
      <w:r w:rsidR="004F4BD5">
        <w:t xml:space="preserve"> </w:t>
      </w:r>
      <w:r w:rsidR="005D400D">
        <w:t xml:space="preserve">Biogeographic analyses of </w:t>
      </w:r>
      <w:r w:rsidR="00BA4A8C">
        <w:t xml:space="preserve">many </w:t>
      </w:r>
      <w:r w:rsidR="005D400D">
        <w:t>Australasian radiations dating back to the Miocene or e</w:t>
      </w:r>
      <w:r w:rsidR="00BE52F0">
        <w:t xml:space="preserve">arlier </w:t>
      </w:r>
      <w:r w:rsidR="00C31D4D">
        <w:t xml:space="preserve">also </w:t>
      </w:r>
      <w:r w:rsidR="00BE52F0">
        <w:t>show</w:t>
      </w:r>
      <w:r w:rsidR="00124AF4">
        <w:t xml:space="preserve"> </w:t>
      </w:r>
      <w:r w:rsidR="00534F5B">
        <w:t>marked differentiation</w:t>
      </w:r>
      <w:r w:rsidR="005D400D">
        <w:t xml:space="preserve"> between Australia and islands to the north </w:t>
      </w:r>
      <w:r w:rsidR="005D400D">
        <w:fldChar w:fldCharType="begin">
          <w:fldData xml:space="preserve">PEVuZE5vdGU+PENpdGU+PEF1dGhvcj5PbGl2ZXI8L0F1dGhvcj48WWVhcj4yMDIyPC9ZZWFyPjxS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</w:fldData>
        </w:fldChar>
      </w:r>
      <w:r w:rsidR="005D400D">
        <w:instrText xml:space="preserve"> ADDIN EN.CITE </w:instrText>
      </w:r>
      <w:r w:rsidR="005D400D">
        <w:fldChar w:fldCharType="begin">
          <w:fldData xml:space="preserve">PEVuZE5vdGU+PENpdGU+PEF1dGhvcj5PbGl2ZXI8L0F1dGhvcj48WWVhcj4yMDIyPC9ZZWFyPjxS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</w:fldData>
        </w:fldChar>
      </w:r>
      <w:r w:rsidR="005D400D">
        <w:instrText xml:space="preserve"> ADDIN EN.CITE.DATA </w:instrText>
      </w:r>
      <w:r w:rsidR="005D400D">
        <w:fldChar w:fldCharType="end"/>
      </w:r>
      <w:r w:rsidR="005D400D">
        <w:fldChar w:fldCharType="separate"/>
      </w:r>
      <w:r w:rsidR="005D400D">
        <w:rPr>
          <w:noProof/>
        </w:rPr>
        <w:t>(Joyce et al., 2021; Oliver et al., 2022)</w:t>
      </w:r>
      <w:r w:rsidR="005D400D">
        <w:fldChar w:fldCharType="end"/>
      </w:r>
      <w:r w:rsidR="005D400D">
        <w:t>, and evidence for</w:t>
      </w:r>
      <w:r w:rsidR="00F233F0">
        <w:t xml:space="preserve"> long</w:t>
      </w:r>
      <w:r w:rsidR="00016FAB">
        <w:t xml:space="preserve"> time</w:t>
      </w:r>
      <w:r w:rsidR="00F233F0">
        <w:t xml:space="preserve"> periods with</w:t>
      </w:r>
      <w:r w:rsidR="00554082">
        <w:t xml:space="preserve"> limited</w:t>
      </w:r>
      <w:r w:rsidR="00E01AD4">
        <w:t xml:space="preserve"> or no</w:t>
      </w:r>
      <w:r w:rsidR="00554082">
        <w:t xml:space="preserve"> dispersal</w:t>
      </w:r>
      <w:r w:rsidR="00534F5B">
        <w:t xml:space="preserve"> </w:t>
      </w:r>
      <w:r w:rsidR="0090248E">
        <w:fldChar w:fldCharType="begin"/>
      </w:r>
      <w:r w:rsidR="0090248E">
        <w:instrText xml:space="preserve"> ADDIN EN.CITE &lt;EndNote&gt;&lt;Cite&gt;&lt;Author&gt;Pavón-Vázquez&lt;/Author&gt;&lt;Year&gt;2022&lt;/Year&gt;&lt;RecNum&gt;75&lt;/RecNum&gt;&lt;DisplayText&gt;(Pavón-Vázquez et al., 2022)&lt;/DisplayText&gt;&lt;record&gt;&lt;rec-number&gt;75&lt;/rec-number&gt;&lt;foreign-keys&gt;&lt;key app="EN" db-id="few0x52dq052frepdtrpxadctdwpwsfffwed" timestamp="1741932808"&gt;75&lt;/key&gt;&lt;/foreign-keys&gt;&lt;ref-type name="Journal Article"&gt;17&lt;/ref-type&gt;&lt;contributors&gt;&lt;authors&gt;&lt;author&gt;Pavón-Vázquez, Carlos J&lt;/author&gt;&lt;author&gt;Brennan, Ian G&lt;/author&gt;&lt;author&gt;Skeels, Alexander&lt;/author&gt;&lt;author&gt;Keogh, J Scott&lt;/author&gt;&lt;/authors&gt;&lt;/contributors&gt;&lt;titles&gt;&lt;title&gt;Competition and geography underlie speciation and morphological evolution in Indo-Australasian monitor lizards&lt;/title&gt;&lt;secondary-title&gt;Evolution&lt;/secondary-title&gt;&lt;/titles&gt;&lt;periodical&gt;&lt;full-title&gt;Evolution&lt;/full-title&gt;&lt;/periodical&gt;&lt;pages&gt;476-495&lt;/pages&gt;&lt;volume&gt;76&lt;/volume&gt;&lt;number&gt;3&lt;/number&gt;&lt;dates&gt;&lt;year&gt;2022&lt;/year&gt;&lt;/dates&gt;&lt;isbn&gt;1558-5646&lt;/isbn&gt;&lt;urls&gt;&lt;/urls&gt;&lt;/record&gt;&lt;/Cite&gt;&lt;/EndNote&gt;</w:instrText>
      </w:r>
      <w:r w:rsidR="0090248E">
        <w:fldChar w:fldCharType="separate"/>
      </w:r>
      <w:r w:rsidR="0090248E">
        <w:rPr>
          <w:noProof/>
        </w:rPr>
        <w:t>(Pavón-Vázquez et al., 2022)</w:t>
      </w:r>
      <w:r w:rsidR="0090248E">
        <w:fldChar w:fldCharType="end"/>
      </w:r>
      <w:r w:rsidR="002A162B">
        <w:rPr>
          <w:b/>
          <w:bCs/>
        </w:rPr>
        <w:t>.</w:t>
      </w:r>
      <w:r w:rsidR="00534F5B">
        <w:t xml:space="preserve"> </w:t>
      </w:r>
    </w:p>
    <w:p w14:paraId="6896FD31" w14:textId="32FC3E75" w:rsidR="0067764B" w:rsidRDefault="00D22674" w:rsidP="00443166">
      <w:r>
        <w:tab/>
      </w:r>
      <w:r w:rsidR="00BA4A8C">
        <w:t>E</w:t>
      </w:r>
      <w:r w:rsidR="00310112">
        <w:t>nvironmental difference</w:t>
      </w:r>
      <w:r w:rsidR="00443166">
        <w:t xml:space="preserve">s between </w:t>
      </w:r>
      <w:r w:rsidR="00534F5B">
        <w:t>predomina</w:t>
      </w:r>
      <w:r w:rsidR="00CD410D">
        <w:t>n</w:t>
      </w:r>
      <w:r w:rsidR="00534F5B">
        <w:t xml:space="preserve">tly arid </w:t>
      </w:r>
      <w:r w:rsidR="00443166">
        <w:t xml:space="preserve">Australia and </w:t>
      </w:r>
      <w:r w:rsidR="00534F5B">
        <w:t xml:space="preserve">mesic tropical </w:t>
      </w:r>
      <w:r w:rsidR="00443166">
        <w:t>Melanesia</w:t>
      </w:r>
      <w:r w:rsidR="00534F5B">
        <w:t xml:space="preserve"> </w:t>
      </w:r>
      <w:r w:rsidR="00AD6BFD">
        <w:t>may also have presented a</w:t>
      </w:r>
      <w:r w:rsidR="00C31D4D">
        <w:t>n important</w:t>
      </w:r>
      <w:r w:rsidR="00AD6BFD">
        <w:t xml:space="preserve"> barrier to successful dispersal</w:t>
      </w:r>
      <w:r w:rsidR="00383EB3">
        <w:t>, especially from the mid-Miocene to the present</w:t>
      </w:r>
      <w:r w:rsidR="00BA4A8C">
        <w:t xml:space="preserve"> </w:t>
      </w:r>
      <w:r w:rsidR="00BA4A8C">
        <w:fldChar w:fldCharType="begin"/>
      </w:r>
      <w:r w:rsidR="00BA4A8C">
        <w:instrText xml:space="preserve"> ADDIN EN.CITE &lt;EndNote&gt;&lt;Cite&gt;&lt;Author&gt;Heinsohn&lt;/Author&gt;&lt;Year&gt;2006&lt;/Year&gt;&lt;RecNum&gt;91&lt;/RecNum&gt;&lt;DisplayText&gt;(Heinsohn &amp;amp; Hope, 2006)&lt;/DisplayText&gt;&lt;record&gt;&lt;rec-number&gt;91&lt;/rec-number&gt;&lt;foreign-keys&gt;&lt;key app="EN" db-id="few0x52dq052frepdtrpxadctdwpwsfffwed" timestamp="1742088329"&gt;91&lt;/key&gt;&lt;/foreign-keys&gt;&lt;ref-type name="Book Section"&gt;5&lt;/ref-type&gt;&lt;contributors&gt;&lt;authors&gt;&lt;author&gt;Heinsohn, Tom&lt;/author&gt;&lt;author&gt;Hope, Geoffrey&lt;/author&gt;&lt;/authors&gt;&lt;/contributors&gt;&lt;titles&gt;&lt;title&gt;The Torresian connections: zoogeography of New Guinea&lt;/title&gt;&lt;secondary-title&gt;Evolution and biogeography of Australian vertebrates&lt;/secondary-title&gt;&lt;/titles&gt;&lt;pages&gt;71-93&lt;/pages&gt;&lt;dates&gt;&lt;year&gt;2006&lt;/year&gt;&lt;/dates&gt;&lt;publisher&gt;Australian Scientific Publishing&lt;/publisher&gt;&lt;urls&gt;&lt;/urls&gt;&lt;/record&gt;&lt;/Cite&gt;&lt;/EndNote&gt;</w:instrText>
      </w:r>
      <w:r w:rsidR="00BA4A8C">
        <w:fldChar w:fldCharType="separate"/>
      </w:r>
      <w:r w:rsidR="00BA4A8C">
        <w:rPr>
          <w:noProof/>
        </w:rPr>
        <w:t>(Heinsohn &amp; Hope, 2006)</w:t>
      </w:r>
      <w:r w:rsidR="00BA4A8C">
        <w:fldChar w:fldCharType="end"/>
      </w:r>
      <w:r w:rsidR="00AD6BFD">
        <w:t>.</w:t>
      </w:r>
      <w:r w:rsidR="00534F5B">
        <w:t xml:space="preserve"> </w:t>
      </w:r>
      <w:r w:rsidR="00BA4A8C">
        <w:t>Even</w:t>
      </w:r>
      <w:r w:rsidR="0090248E">
        <w:t xml:space="preserve"> </w:t>
      </w:r>
      <w:r w:rsidR="00534F5B">
        <w:t>radiations</w:t>
      </w:r>
      <w:r w:rsidR="0091133D">
        <w:t xml:space="preserve"> that</w:t>
      </w:r>
      <w:r w:rsidR="00554082">
        <w:t xml:space="preserve"> </w:t>
      </w:r>
      <w:r w:rsidR="0091133D">
        <w:t xml:space="preserve">do </w:t>
      </w:r>
      <w:r w:rsidR="00534F5B">
        <w:t xml:space="preserve">occur across </w:t>
      </w:r>
      <w:r w:rsidR="00043836">
        <w:t>both</w:t>
      </w:r>
      <w:r w:rsidR="00534F5B">
        <w:t xml:space="preserve"> regions may show divergent</w:t>
      </w:r>
      <w:r w:rsidR="00310112">
        <w:t xml:space="preserve"> patterns of ecological differentiation</w:t>
      </w:r>
      <w:r w:rsidR="00443166">
        <w:t>.</w:t>
      </w:r>
      <w:r w:rsidR="005D400D">
        <w:t xml:space="preserve"> </w:t>
      </w:r>
      <w:r w:rsidR="00BE52F0">
        <w:t>For instance</w:t>
      </w:r>
      <w:r w:rsidR="007769E9">
        <w:t>, in</w:t>
      </w:r>
      <w:r w:rsidR="00E01AD4">
        <w:t xml:space="preserve"> </w:t>
      </w:r>
      <w:r w:rsidR="00124AF4">
        <w:t>agamid lizard</w:t>
      </w:r>
      <w:r w:rsidR="00310112">
        <w:t>s</w:t>
      </w:r>
      <w:r w:rsidR="00CD410D">
        <w:t>,</w:t>
      </w:r>
      <w:r w:rsidR="00124AF4">
        <w:t xml:space="preserve"> certain ecological niches such as </w:t>
      </w:r>
      <w:r w:rsidR="00C5077C">
        <w:t>terrestria</w:t>
      </w:r>
      <w:r w:rsidR="00043836">
        <w:t>lit</w:t>
      </w:r>
      <w:r w:rsidR="00C5077C">
        <w:t>y</w:t>
      </w:r>
      <w:r w:rsidR="00124AF4">
        <w:t xml:space="preserve"> are absent in New Guinea</w:t>
      </w:r>
      <w:r w:rsidR="00921B59">
        <w:t xml:space="preserve"> but common in Australia</w:t>
      </w:r>
      <w:r w:rsidR="007769E9">
        <w:t xml:space="preserve"> </w:t>
      </w:r>
      <w:r w:rsidR="00BC0E41">
        <w:fldChar w:fldCharType="begin"/>
      </w:r>
      <w:r w:rsidR="00BC0E41">
        <w:instrText xml:space="preserve"> ADDIN EN.CITE &lt;EndNote&gt;&lt;Cite&gt;&lt;Author&gt;Tallowin&lt;/Author&gt;&lt;Year&gt;2020&lt;/Year&gt;&lt;RecNum&gt;44&lt;/RecNum&gt;&lt;DisplayText&gt;(Tallowin et al., 2020)&lt;/DisplayText&gt;&lt;record&gt;&lt;rec-number&gt;44&lt;/rec-number&gt;&lt;foreign-keys&gt;&lt;key app="EN" db-id="few0x52dq052frepdtrpxadctdwpwsfffwed" timestamp="1741930342"&gt;44&lt;/key&gt;&lt;/foreign-keys&gt;&lt;ref-type name="Journal Article"&gt;17&lt;/ref-type&gt;&lt;contributors&gt;&lt;authors&gt;&lt;author&gt;Tallowin, Oliver JS&lt;/author&gt;&lt;author&gt;Meiri, Shai&lt;/author&gt;&lt;author&gt;Donnellan, Stephen C&lt;/author&gt;&lt;author&gt;Richards, Stephen J&lt;/author&gt;&lt;author&gt;Austin, Christopher C&lt;/author&gt;&lt;author&gt;Oliver, Paul M&lt;/author&gt;&lt;/authors&gt;&lt;/contributors&gt;&lt;titles&gt;&lt;title&gt;The other side of the Sahulian coin: biogeography and evolution of Melanesian forest dragons (Agamidae)&lt;/title&gt;&lt;secondary-title&gt;Biological Journal of the Linnean Society&lt;/secondary-title&gt;&lt;/titles&gt;&lt;periodical&gt;&lt;full-title&gt;Biological Journal of the Linnean Society&lt;/full-title&gt;&lt;/periodical&gt;&lt;pages&gt;99-113&lt;/pages&gt;&lt;volume&gt;129&lt;/volume&gt;&lt;number&gt;1&lt;/number&gt;&lt;dates&gt;&lt;year&gt;2020&lt;/year&gt;&lt;/dates&gt;&lt;isbn&gt;0024-4066&lt;/isbn&gt;&lt;urls&gt;&lt;/urls&gt;&lt;/record&gt;&lt;/Cite&gt;&lt;/EndNote&gt;</w:instrText>
      </w:r>
      <w:r w:rsidR="00BC0E41">
        <w:fldChar w:fldCharType="separate"/>
      </w:r>
      <w:r w:rsidR="00BC0E41">
        <w:rPr>
          <w:noProof/>
        </w:rPr>
        <w:t>(Tallowin et al., 2020)</w:t>
      </w:r>
      <w:r w:rsidR="00BC0E41">
        <w:fldChar w:fldCharType="end"/>
      </w:r>
      <w:r w:rsidR="00310112">
        <w:t>, while</w:t>
      </w:r>
      <w:r w:rsidR="007769E9">
        <w:t xml:space="preserve"> in</w:t>
      </w:r>
      <w:r w:rsidR="00310112">
        <w:t xml:space="preserve"> dasyurid marsupials</w:t>
      </w:r>
      <w:r w:rsidR="00CD410D">
        <w:t>,</w:t>
      </w:r>
      <w:r w:rsidR="00310112">
        <w:t xml:space="preserve"> </w:t>
      </w:r>
      <w:r w:rsidR="00043836">
        <w:t xml:space="preserve">it </w:t>
      </w:r>
      <w:r w:rsidR="00310112">
        <w:t xml:space="preserve">has </w:t>
      </w:r>
      <w:r w:rsidR="00F233F0">
        <w:t xml:space="preserve">been </w:t>
      </w:r>
      <w:r w:rsidR="00310112">
        <w:t>suggested that low seasonality</w:t>
      </w:r>
      <w:r w:rsidR="00C57D0D">
        <w:t xml:space="preserve"> and </w:t>
      </w:r>
      <w:r w:rsidR="00CD410D">
        <w:t>resource-rich</w:t>
      </w:r>
      <w:r w:rsidR="00310112">
        <w:t xml:space="preserve"> environments in New Guinea have mediated the evolution of larger brains</w:t>
      </w:r>
      <w:r w:rsidR="00BC0E41">
        <w:t xml:space="preserve"> </w:t>
      </w:r>
      <w:r w:rsidR="00BC0E41">
        <w:fldChar w:fldCharType="begin"/>
      </w:r>
      <w:r w:rsidR="00BC0E41">
        <w:instrText xml:space="preserve"> ADDIN EN.CITE &lt;EndNote&gt;&lt;Cite&gt;&lt;Author&gt;Weisbecker&lt;/Author&gt;&lt;Year&gt;2015&lt;/Year&gt;&lt;RecNum&gt;62&lt;/RecNum&gt;&lt;DisplayText&gt;(Weisbecker et al., 2015)&lt;/DisplayText&gt;&lt;record&gt;&lt;rec-number&gt;62&lt;/rec-number&gt;&lt;foreign-keys&gt;&lt;key app="EN" db-id="few0x52dq052frepdtrpxadctdwpwsfffwed" timestamp="1741931956"&gt;62&lt;/key&gt;&lt;/foreign-keys&gt;&lt;ref-type name="Journal Article"&gt;17&lt;/ref-type&gt;&lt;contributors&gt;&lt;authors&gt;&lt;author&gt;Weisbecker, Vera&lt;/author&gt;&lt;author&gt;Blomberg, Simon&lt;/author&gt;&lt;author&gt;Goldizen, Anne W&lt;/author&gt;&lt;author&gt;Brown, Meredeth&lt;/author&gt;&lt;author&gt;Fisher, Diana&lt;/author&gt;&lt;/authors&gt;&lt;/contributors&gt;&lt;titles&gt;&lt;title&gt;The evolution of relative brain size in marsupials is energetically constrained but not driven by behavioral complexity&lt;/title&gt;&lt;secondary-title&gt;Brain, behavior and evolution&lt;/secondary-title&gt;&lt;/titles&gt;&lt;periodical&gt;&lt;full-title&gt;Brain, behavior and evolution&lt;/full-title&gt;&lt;/periodical&gt;&lt;pages&gt;125-135&lt;/pages&gt;&lt;volume&gt;85&lt;/volume&gt;&lt;number&gt;2&lt;/number&gt;&lt;dates&gt;&lt;year&gt;2015&lt;/year&gt;&lt;/dates&gt;&lt;isbn&gt;0006-8977&lt;/isbn&gt;&lt;urls&gt;&lt;/urls&gt;&lt;/record&gt;&lt;/Cite&gt;&lt;/EndNote&gt;</w:instrText>
      </w:r>
      <w:r w:rsidR="00BC0E41">
        <w:fldChar w:fldCharType="separate"/>
      </w:r>
      <w:r w:rsidR="00BC0E41">
        <w:rPr>
          <w:noProof/>
        </w:rPr>
        <w:t>(Weisbecker et al., 2015)</w:t>
      </w:r>
      <w:r w:rsidR="00BC0E41">
        <w:fldChar w:fldCharType="end"/>
      </w:r>
      <w:r w:rsidR="00310112">
        <w:t>.</w:t>
      </w:r>
      <w:r w:rsidR="00443166">
        <w:t xml:space="preserve"> </w:t>
      </w:r>
      <w:r w:rsidR="00BE52F0">
        <w:t>If signatures of divergent evolution are found to be pervasive, this would support the hypothesis that environmental differentiation between these two region</w:t>
      </w:r>
      <w:r w:rsidR="00CD410D">
        <w:t>s</w:t>
      </w:r>
      <w:r w:rsidR="00BE52F0">
        <w:t xml:space="preserve"> may have played a key role in limiting biotic dispersal </w:t>
      </w:r>
      <w:r w:rsidR="00BE52F0">
        <w:fldChar w:fldCharType="begin"/>
      </w:r>
      <w:r w:rsidR="00BE52F0">
        <w:instrText xml:space="preserve"> ADDIN EN.CITE &lt;EndNote&gt;&lt;Cite&gt;&lt;Author&gt;Heinsohn&lt;/Author&gt;&lt;Year&gt;2006&lt;/Year&gt;&lt;RecNum&gt;91&lt;/RecNum&gt;&lt;DisplayText&gt;(Heinsohn &amp;amp; Hope, 2006)&lt;/DisplayText&gt;&lt;record&gt;&lt;rec-number&gt;91&lt;/rec-number&gt;&lt;foreign-keys&gt;&lt;key app="EN" db-id="few0x52dq052frepdtrpxadctdwpwsfffwed" timestamp="1742088329"&gt;91&lt;/key&gt;&lt;/foreign-keys&gt;&lt;ref-type name="Book Section"&gt;5&lt;/ref-type&gt;&lt;contributors&gt;&lt;authors&gt;&lt;author&gt;Heinsohn, Tom&lt;/author&gt;&lt;author&gt;Hope, Geoffrey&lt;/author&gt;&lt;/authors&gt;&lt;/contributors&gt;&lt;titles&gt;&lt;title&gt;The Torresian connections: zoogeography of New Guinea&lt;/title&gt;&lt;secondary-title&gt;Evolution and biogeography of Australian vertebrates&lt;/secondary-title&gt;&lt;/titles&gt;&lt;pages&gt;71-93&lt;/pages&gt;&lt;dates&gt;&lt;year&gt;2006&lt;/year&gt;&lt;/dates&gt;&lt;publisher&gt;Australian Scientific Publishing&lt;/publisher&gt;&lt;urls&gt;&lt;/urls&gt;&lt;/record&gt;&lt;/Cite&gt;&lt;/EndNote&gt;</w:instrText>
      </w:r>
      <w:r w:rsidR="00BE52F0">
        <w:fldChar w:fldCharType="separate"/>
      </w:r>
      <w:r w:rsidR="00BE52F0">
        <w:rPr>
          <w:noProof/>
        </w:rPr>
        <w:t>(Heinsohn &amp; Hope, 2006)</w:t>
      </w:r>
      <w:r w:rsidR="00BE52F0">
        <w:fldChar w:fldCharType="end"/>
      </w:r>
      <w:r w:rsidR="00BE52F0">
        <w:t xml:space="preserve">.  </w:t>
      </w:r>
      <w:r w:rsidR="00534F5B">
        <w:t>H</w:t>
      </w:r>
      <w:r w:rsidR="00554082">
        <w:t>owever,</w:t>
      </w:r>
      <w:r w:rsidR="00534F5B">
        <w:t xml:space="preserve"> for most</w:t>
      </w:r>
      <w:r w:rsidR="00F13381">
        <w:t xml:space="preserve"> </w:t>
      </w:r>
      <w:r w:rsidR="00534F5B">
        <w:t>taxa</w:t>
      </w:r>
      <w:r w:rsidR="0090248E">
        <w:t xml:space="preserve"> shared between</w:t>
      </w:r>
      <w:r w:rsidR="00534F5B">
        <w:t xml:space="preserve"> </w:t>
      </w:r>
      <w:r w:rsidR="00C57D0D">
        <w:t xml:space="preserve">Australia and </w:t>
      </w:r>
      <w:r w:rsidR="005557BB">
        <w:t>Melanesia</w:t>
      </w:r>
      <w:r w:rsidR="00043836">
        <w:t>,</w:t>
      </w:r>
      <w:r w:rsidR="00534F5B">
        <w:t xml:space="preserve"> </w:t>
      </w:r>
      <w:r w:rsidR="0090248E">
        <w:t>patterns of evolutionary diversification in the two regions</w:t>
      </w:r>
      <w:r w:rsidR="00383EB3">
        <w:t>, including eco-morphology,</w:t>
      </w:r>
      <w:r w:rsidR="00534F5B">
        <w:t xml:space="preserve"> </w:t>
      </w:r>
      <w:r w:rsidR="00383EB3">
        <w:t xml:space="preserve">have </w:t>
      </w:r>
      <w:r w:rsidR="00534F5B">
        <w:t xml:space="preserve">not been </w:t>
      </w:r>
      <w:r w:rsidR="00C57D0D">
        <w:t>compared</w:t>
      </w:r>
      <w:r w:rsidR="007C5D32">
        <w:t>.</w:t>
      </w:r>
      <w:r w:rsidR="00443166">
        <w:t xml:space="preserve"> </w:t>
      </w:r>
    </w:p>
    <w:p w14:paraId="1B78547E" w14:textId="13B0FEA2" w:rsidR="00136175" w:rsidRDefault="00D22674" w:rsidP="00443166">
      <w:r>
        <w:rPr>
          <w:i/>
          <w:iCs/>
        </w:rPr>
        <w:tab/>
      </w:r>
      <w:r w:rsidR="00B92555" w:rsidRPr="00146497">
        <w:rPr>
          <w:i/>
          <w:iCs/>
        </w:rPr>
        <w:t>Gehyra</w:t>
      </w:r>
      <w:r w:rsidR="00B92555">
        <w:t xml:space="preserve"> is</w:t>
      </w:r>
      <w:r w:rsidR="00270AEF">
        <w:t xml:space="preserve"> a </w:t>
      </w:r>
      <w:r w:rsidR="00146497">
        <w:t>genus</w:t>
      </w:r>
      <w:r w:rsidR="00270AEF">
        <w:t xml:space="preserve"> </w:t>
      </w:r>
      <w:r w:rsidR="00BA4A8C">
        <w:t xml:space="preserve">comprising around 70 species </w:t>
      </w:r>
      <w:r w:rsidR="00DD227A">
        <w:t xml:space="preserve">of </w:t>
      </w:r>
      <w:r w:rsidR="00146497">
        <w:t>scansorial</w:t>
      </w:r>
      <w:r w:rsidR="00270AEF">
        <w:t xml:space="preserve"> gecko</w:t>
      </w:r>
      <w:r w:rsidR="00BA4A8C">
        <w:t xml:space="preserve"> lizards</w:t>
      </w:r>
      <w:r w:rsidR="00270AEF">
        <w:t xml:space="preserve"> that is </w:t>
      </w:r>
      <w:r w:rsidR="00146497">
        <w:t>widespread across both</w:t>
      </w:r>
      <w:r w:rsidR="00270AEF">
        <w:t xml:space="preserve"> Australia</w:t>
      </w:r>
      <w:r w:rsidR="00DD227A">
        <w:t xml:space="preserve"> (</w:t>
      </w:r>
      <w:r w:rsidR="00C27B6C">
        <w:t>~55</w:t>
      </w:r>
      <w:r w:rsidR="00DD227A">
        <w:t xml:space="preserve"> species</w:t>
      </w:r>
      <w:r w:rsidR="00C27B6C">
        <w:t>)</w:t>
      </w:r>
      <w:r w:rsidR="00146497">
        <w:t xml:space="preserve"> and</w:t>
      </w:r>
      <w:r w:rsidR="00C27B6C">
        <w:t xml:space="preserve"> the islands of</w:t>
      </w:r>
      <w:r w:rsidR="00146497">
        <w:t xml:space="preserve"> Melanesia</w:t>
      </w:r>
      <w:r w:rsidR="00C27B6C">
        <w:t xml:space="preserve"> and the Pacific (~17 recognised species)</w:t>
      </w:r>
      <w:r w:rsidR="00E55C14">
        <w:t>.</w:t>
      </w:r>
      <w:r w:rsidR="00554082">
        <w:t xml:space="preserve"> </w:t>
      </w:r>
      <w:r w:rsidR="00BA4A8C">
        <w:t xml:space="preserve">It </w:t>
      </w:r>
      <w:r w:rsidR="00C27B6C">
        <w:t xml:space="preserve">has been hypothesised that </w:t>
      </w:r>
      <w:r w:rsidR="00BA4A8C">
        <w:t>south-east Asia</w:t>
      </w:r>
      <w:r w:rsidR="00F13381">
        <w:t xml:space="preserve"> is the</w:t>
      </w:r>
      <w:r w:rsidR="00554082">
        <w:t xml:space="preserve"> ultimate point of origin for</w:t>
      </w:r>
      <w:r w:rsidR="00C27B6C">
        <w:t xml:space="preserve"> th</w:t>
      </w:r>
      <w:r w:rsidR="00142599" w:rsidRPr="0090248E">
        <w:t>is genus</w:t>
      </w:r>
      <w:r w:rsidR="00554082">
        <w:t xml:space="preserve"> </w:t>
      </w:r>
      <w:r w:rsidR="00935FD8">
        <w:fldChar w:fldCharType="begin"/>
      </w:r>
      <w:r w:rsidR="00935FD8">
        <w:instrText xml:space="preserve"> ADDIN EN.CITE &lt;EndNote&gt;&lt;Cite&gt;&lt;Author&gt;Heinicke&lt;/Author&gt;&lt;Year&gt;2011&lt;/Year&gt;&lt;RecNum&gt;59&lt;/RecNum&gt;&lt;DisplayText&gt;(Heinicke et al., 2011)&lt;/DisplayText&gt;&lt;record&gt;&lt;rec-number&gt;59&lt;/rec-number&gt;&lt;foreign-keys&gt;&lt;key app="EN" db-id="few0x52dq052frepdtrpxadctdwpwsfffwed" timestamp="1741931489"&gt;59&lt;/key&gt;&lt;/foreign-keys&gt;&lt;ref-type name="Journal Article"&gt;17&lt;/ref-type&gt;&lt;contributors&gt;&lt;authors&gt;&lt;author&gt;Heinicke, Matthew P&lt;/author&gt;&lt;author&gt;Greenbaum, Eli&lt;/author&gt;&lt;author&gt;Jackman, Todd R&lt;/author&gt;&lt;author&gt;Bauer, Aaron M&lt;/author&gt;&lt;/authors&gt;&lt;/cont</w:instrText>
      </w:r>
      <w:r w:rsidR="00935FD8">
        <w:rPr>
          <w:rFonts w:hint="eastAsia"/>
        </w:rPr>
        <w:instrText>ributors&gt;&lt;titles&gt;&lt;title&gt;Phylogeny of a trans</w:instrText>
      </w:r>
      <w:r w:rsidR="00935FD8">
        <w:rPr>
          <w:rFonts w:hint="eastAsia"/>
        </w:rPr>
        <w:instrText>‐</w:instrText>
      </w:r>
      <w:r w:rsidR="00935FD8">
        <w:rPr>
          <w:rFonts w:hint="eastAsia"/>
        </w:rPr>
        <w:instrText>Wallacean radiation (Squamata, Gekkonidae, Gehyra) supports a single early colonization of Australia&lt;/title&gt;&lt;secondary-title&gt;Zoologica Scripta&lt;/secondary-title&gt;&lt;/titles&gt;&lt;periodical&gt;&lt;full-title&gt;Zoologica Scripta</w:instrText>
      </w:r>
      <w:r w:rsidR="00935FD8">
        <w:instrText>&lt;/full-title&gt;&lt;/periodical&gt;&lt;pages&gt;584-602&lt;/pages&gt;&lt;volume&gt;40&lt;/volume&gt;&lt;number&gt;6&lt;/number&gt;&lt;dates&gt;&lt;year&gt;2011&lt;/year&gt;&lt;/dates&gt;&lt;isbn&gt;0300-3256&lt;/isbn&gt;&lt;urls&gt;&lt;/urls&gt;&lt;/record&gt;&lt;/Cite&gt;&lt;/EndNote&gt;</w:instrText>
      </w:r>
      <w:r w:rsidR="00935FD8">
        <w:fldChar w:fldCharType="separate"/>
      </w:r>
      <w:r w:rsidR="00935FD8">
        <w:rPr>
          <w:noProof/>
        </w:rPr>
        <w:t>(Heinicke et al., 2011)</w:t>
      </w:r>
      <w:r w:rsidR="00935FD8">
        <w:fldChar w:fldCharType="end"/>
      </w:r>
      <w:r w:rsidR="00BA4A8C">
        <w:t>, although the contemporary fauna of this region i</w:t>
      </w:r>
      <w:r w:rsidR="00D62885">
        <w:t xml:space="preserve">ncludes </w:t>
      </w:r>
      <w:r w:rsidR="00043836">
        <w:t xml:space="preserve">only </w:t>
      </w:r>
      <w:r w:rsidR="00D62885">
        <w:t xml:space="preserve">five </w:t>
      </w:r>
      <w:r w:rsidR="00043836">
        <w:t>species</w:t>
      </w:r>
      <w:r w:rsidR="00BA4A8C">
        <w:t xml:space="preserve"> </w:t>
      </w:r>
      <w:r w:rsidR="00BA4A8C">
        <w:fldChar w:fldCharType="begin"/>
      </w:r>
      <w:r w:rsidR="00BA4A8C">
        <w:instrText xml:space="preserve"> ADDIN EN.CITE &lt;EndNote&gt;&lt;Cite&gt;&lt;Author&gt;Uetz&lt;/Author&gt;&lt;Year&gt;2025&lt;/Year&gt;&lt;RecNum&gt;89&lt;/RecNum&gt;&lt;DisplayText&gt;(Uetz, 2025)&lt;/DisplayText&gt;&lt;record&gt;&lt;rec-number&gt;89&lt;/rec-number&gt;&lt;foreign-keys&gt;&lt;key app="EN" db-id="few0x52dq052frepdtrpxadctdwpwsfffwed" timestamp="1742087956"&gt;89&lt;/key&gt;&lt;/foreign-keys&gt;&lt;ref-type name="Web Page"&gt;12&lt;/ref-type&gt;&lt;contributors&gt;&lt;authors&gt;&lt;author&gt;Uetz, P., Freed, P, Aguilar, R., Reyes, F., Kudera, J. &amp;amp; Hošek, J.&lt;/author&gt;&lt;/authors&gt;&lt;/contributors&gt;&lt;titles&gt;&lt;title&gt;The Reptile Database &lt;/title&gt;&lt;/titles&gt;&lt;number&gt;16 March 2025&lt;/number&gt;&lt;dates&gt;&lt;year&gt;2025&lt;/year&gt;&lt;/dates&gt;&lt;urls&gt;&lt;related-urls&gt;&lt;url&gt;http://www.reptile-database.org&lt;/url&gt;&lt;/related-urls&gt;&lt;/urls&gt;&lt;/record&gt;&lt;/Cite&gt;&lt;/EndNote&gt;</w:instrText>
      </w:r>
      <w:r w:rsidR="00BA4A8C">
        <w:fldChar w:fldCharType="separate"/>
      </w:r>
      <w:r w:rsidR="00BA4A8C">
        <w:rPr>
          <w:noProof/>
        </w:rPr>
        <w:t>(Uetz, 2025)</w:t>
      </w:r>
      <w:r w:rsidR="00BA4A8C">
        <w:fldChar w:fldCharType="end"/>
      </w:r>
      <w:r w:rsidR="00BA4A8C">
        <w:t>.</w:t>
      </w:r>
      <w:r w:rsidR="00C57D0D">
        <w:t xml:space="preserve"> </w:t>
      </w:r>
      <w:r w:rsidR="00146497">
        <w:t>The diversity, biogeography</w:t>
      </w:r>
      <w:r w:rsidR="00CD410D">
        <w:t>,</w:t>
      </w:r>
      <w:r w:rsidR="00146497">
        <w:t xml:space="preserve"> and macroevolutionary dynamics of </w:t>
      </w:r>
      <w:r w:rsidR="00554082" w:rsidRPr="00554082">
        <w:rPr>
          <w:i/>
          <w:iCs/>
        </w:rPr>
        <w:t>Gehyra</w:t>
      </w:r>
      <w:r w:rsidR="00554082">
        <w:t xml:space="preserve"> </w:t>
      </w:r>
      <w:r w:rsidR="00146497">
        <w:t xml:space="preserve">in Australia </w:t>
      </w:r>
      <w:r w:rsidR="00CD410D">
        <w:t xml:space="preserve">have </w:t>
      </w:r>
      <w:r w:rsidR="00146497">
        <w:t>been characterised by numerous recent studies</w:t>
      </w:r>
      <w:r w:rsidR="008A78EB">
        <w:t xml:space="preserve"> </w:t>
      </w:r>
      <w:r w:rsidR="008A78EB">
        <w:fldChar w:fldCharType="begin">
          <w:fldData xml:space="preserve">PEVuZE5vdGU+PENpdGU+PEF1dGhvcj5TaXN0cm9tPC9BdXRob3I+PFllYXI+MjAwOTwvWWVhcj48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</w:fldData>
        </w:fldChar>
      </w:r>
      <w:r w:rsidR="008A78EB">
        <w:instrText xml:space="preserve"> ADDIN EN.CITE </w:instrText>
      </w:r>
      <w:r w:rsidR="008A78EB">
        <w:fldChar w:fldCharType="begin">
          <w:fldData xml:space="preserve">PEVuZE5vdGU+PENpdGU+PEF1dGhvcj5TaXN0cm9tPC9BdXRob3I+PFllYXI+MjAwOTwvWWVhcj48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</w:fldData>
        </w:fldChar>
      </w:r>
      <w:r w:rsidR="008A78EB">
        <w:instrText xml:space="preserve"> ADDIN EN.CITE.DATA </w:instrText>
      </w:r>
      <w:r w:rsidR="008A78EB">
        <w:fldChar w:fldCharType="end"/>
      </w:r>
      <w:r w:rsidR="008A78EB">
        <w:fldChar w:fldCharType="separate"/>
      </w:r>
      <w:r w:rsidR="008A78EB">
        <w:rPr>
          <w:noProof/>
        </w:rPr>
        <w:t>(Ashman et al., 2018; Oliver et al., 2019; Sistrom et al., 2013; Sistrom et al., 2009)</w:t>
      </w:r>
      <w:r w:rsidR="008A78EB">
        <w:fldChar w:fldCharType="end"/>
      </w:r>
      <w:r w:rsidR="00146497">
        <w:t>.</w:t>
      </w:r>
      <w:r w:rsidR="00734A76">
        <w:t xml:space="preserve"> These have revealed</w:t>
      </w:r>
      <w:r w:rsidR="00F13381">
        <w:t xml:space="preserve"> a </w:t>
      </w:r>
      <w:r w:rsidR="00FC6A89">
        <w:t>moderately</w:t>
      </w:r>
      <w:r w:rsidR="00503BD9">
        <w:t xml:space="preserve"> </w:t>
      </w:r>
      <w:r w:rsidR="00F13381">
        <w:t xml:space="preserve">diverse </w:t>
      </w:r>
      <w:r w:rsidR="004F4BD5">
        <w:t>fauna</w:t>
      </w:r>
      <w:r w:rsidR="00F13381">
        <w:t xml:space="preserve"> characterised by</w:t>
      </w:r>
      <w:r w:rsidR="00734A76">
        <w:t xml:space="preserve"> exceptional levels of </w:t>
      </w:r>
      <w:r w:rsidR="00734A76" w:rsidRPr="008A78EB">
        <w:t xml:space="preserve">cryptic </w:t>
      </w:r>
      <w:r w:rsidR="003B763B" w:rsidRPr="008A78EB">
        <w:t xml:space="preserve">lineage </w:t>
      </w:r>
      <w:r w:rsidR="00734A76" w:rsidRPr="008A78EB">
        <w:t>diversity</w:t>
      </w:r>
      <w:r w:rsidR="00554082" w:rsidRPr="008A78EB">
        <w:t xml:space="preserve"> </w:t>
      </w:r>
      <w:r w:rsidR="0016544B" w:rsidRPr="008A78EB">
        <w:fldChar w:fldCharType="begin">
          <w:fldData xml:space="preserve">PEVuZE5vdGU+PENpdGU+PEF1dGhvcj5TaXN0cm9tPC9BdXRob3I+PFllYXI+MjAxMzwvWWVhcj48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</w:fldData>
        </w:fldChar>
      </w:r>
      <w:r w:rsidR="008A78EB" w:rsidRPr="008A78EB">
        <w:instrText xml:space="preserve"> ADDIN EN.CITE </w:instrText>
      </w:r>
      <w:r w:rsidR="008A78EB" w:rsidRPr="008A78EB">
        <w:fldChar w:fldCharType="begin">
          <w:fldData xml:space="preserve">PEVuZE5vdGU+PENpdGU+PEF1dGhvcj5TaXN0cm9tPC9BdXRob3I+PFllYXI+MjAxMzwvWWVhcj48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</w:fldData>
        </w:fldChar>
      </w:r>
      <w:r w:rsidR="008A78EB" w:rsidRPr="008A78EB">
        <w:instrText xml:space="preserve"> ADDIN EN.CITE.DATA </w:instrText>
      </w:r>
      <w:r w:rsidR="008A78EB" w:rsidRPr="008A78EB">
        <w:fldChar w:fldCharType="end"/>
      </w:r>
      <w:r w:rsidR="0016544B" w:rsidRPr="008A78EB">
        <w:fldChar w:fldCharType="separate"/>
      </w:r>
      <w:r w:rsidR="008A78EB" w:rsidRPr="008A78EB">
        <w:rPr>
          <w:noProof/>
        </w:rPr>
        <w:t>(Kealley et al., 2018; Oliver et al., 2020; Sistrom et al., 2013)</w:t>
      </w:r>
      <w:r w:rsidR="0016544B" w:rsidRPr="008A78EB">
        <w:fldChar w:fldCharType="end"/>
      </w:r>
      <w:r w:rsidR="00734A76" w:rsidRPr="008A78EB">
        <w:t>,</w:t>
      </w:r>
      <w:r w:rsidR="00734A76">
        <w:t xml:space="preserve"> morphological conservatism in most aspects </w:t>
      </w:r>
      <w:r w:rsidR="00797E20">
        <w:t>except body size</w:t>
      </w:r>
      <w:r w:rsidR="00554082">
        <w:t xml:space="preserve"> </w:t>
      </w:r>
      <w:r w:rsidR="00416729">
        <w:fldChar w:fldCharType="begin"/>
      </w:r>
      <w:r w:rsidR="0075455D">
        <w:instrText xml:space="preserve"> ADDIN EN.CITE &lt;EndNote&gt;&lt;Cite&gt;&lt;Author&gt;Moritz&lt;/Author&gt;&lt;Year&gt;2018&lt;/Year&gt;&lt;RecNum&gt;122&lt;/RecNum&gt;&lt;DisplayText&gt;(Moritz et al., 2018)&lt;/DisplayText&gt;&lt;record&gt;&lt;rec-number&gt;122&lt;/rec-number&gt;&lt;foreign-keys&gt;&lt;key app="EN" db-id="few0x52dq052frepdtrpxadctdwpwsfffwed" timestamp="1745543094"&gt;122&lt;/key&gt;&lt;/foreign-keys&gt;&lt;ref-type name="Journal Article"&gt;17&lt;/ref-type&gt;&lt;contributors&gt;&lt;authors&gt;&lt;author&gt;Moritz, Craig C&lt;/author&gt;&lt;author&gt;Pratt, Renae C&lt;/author&gt;&lt;author&gt;Bank, Sarah&lt;/author&gt;&lt;author&gt;Bourke, Gayleen&lt;/author&gt;&lt;author&gt;Bragg, Jason G&lt;/author&gt;&lt;author&gt;Doughty, Paul&lt;/author&gt;&lt;author&gt;Keogh, J Scott&lt;/author&gt;&lt;author&gt;Laver, Rebecca J&lt;/author&gt;&lt;author&gt;Potter, Sally&lt;/author&gt;&lt;author&gt;Teasdale, Luisa C&lt;/author&gt;&lt;/authors&gt;&lt;/contributors&gt;&lt;titles&gt;&lt;title&gt;Cryptic lineage diversity, body size divergence, and sympatry in a species complex of Australian lizards (Gehyra)&lt;/title&gt;&lt;secondary-title&gt;Evolution&lt;/secondary-title&gt;&lt;/titles&gt;&lt;periodical&gt;&lt;full-title&gt;Evolution&lt;/full-title&gt;&lt;/periodical&gt;&lt;pages&gt;54-66&lt;/pages&gt;&lt;volume&gt;72&lt;/volume&gt;&lt;number&gt;1&lt;/number&gt;&lt;dates&gt;&lt;year&gt;2018&lt;/year&gt;&lt;/dates&gt;&lt;isbn&gt;1558-5646&lt;/isbn&gt;&lt;urls&gt;&lt;/urls&gt;&lt;/record&gt;&lt;/Cite&gt;&lt;/EndNote&gt;</w:instrText>
      </w:r>
      <w:r w:rsidR="00416729">
        <w:fldChar w:fldCharType="separate"/>
      </w:r>
      <w:r w:rsidR="00416729">
        <w:rPr>
          <w:noProof/>
        </w:rPr>
        <w:t>(Moritz et al., 2018)</w:t>
      </w:r>
      <w:r w:rsidR="00416729">
        <w:fldChar w:fldCharType="end"/>
      </w:r>
      <w:r w:rsidR="00797E20" w:rsidRPr="00F77D5B">
        <w:rPr>
          <w:b/>
          <w:bCs/>
        </w:rPr>
        <w:t xml:space="preserve">, </w:t>
      </w:r>
      <w:r w:rsidR="00797E20">
        <w:t>and limited ability to dispers</w:t>
      </w:r>
      <w:r w:rsidR="00554082">
        <w:t>e</w:t>
      </w:r>
      <w:r w:rsidR="00797E20">
        <w:t xml:space="preserve"> between major </w:t>
      </w:r>
      <w:r w:rsidR="00F13381">
        <w:t xml:space="preserve">monsoonal and arid </w:t>
      </w:r>
      <w:r w:rsidR="00797E20">
        <w:t>biomes</w:t>
      </w:r>
      <w:r w:rsidR="00142599">
        <w:t xml:space="preserve"> </w:t>
      </w:r>
      <w:r w:rsidR="00935FD8">
        <w:fldChar w:fldCharType="begin"/>
      </w:r>
      <w:r w:rsidR="00935FD8">
        <w:instrText xml:space="preserve"> ADDIN EN.CITE &lt;EndNote&gt;&lt;Cite&gt;&lt;Author&gt;Ashman&lt;/Author&gt;&lt;Year&gt;2018&lt;/Year&gt;&lt;RecNum&gt;56&lt;/RecNum&gt;&lt;DisplayText&gt;(Ashman et al., 2018)&lt;/DisplayText&gt;&lt;record&gt;&lt;rec-number&gt;56&lt;/rec-number&gt;&lt;foreign-keys&gt;&lt;key app="EN" db-id="few0x52dq052frepdtrpxadctdwpwsfffwed" timestamp="1741931483"&gt;56&lt;/key&gt;&lt;/foreign-keys&gt;&lt;ref-type name="Journal Article"&gt;17&lt;/ref-type&gt;&lt;contributors&gt;&lt;authors&gt;&lt;author&gt;Ashman, LG&lt;/author&gt;&lt;author&gt;Bragg, JG&lt;/author&gt;&lt;author&gt;Doughty, Paul&lt;/author&gt;&lt;author&gt;Hutchinson, MN&lt;/author&gt;&lt;author&gt;Bank, Sarah&lt;/author&gt;&lt;author&gt;Matzke, NJ&lt;/author&gt;&lt;author&gt;Oliver, Paul&lt;/author&gt;&lt;author&gt;Moritz, Craig&lt;/author&gt;&lt;/authors&gt;&lt;/contributors&gt;&lt;titles&gt;&lt;title&gt;Diversification across biomes in a continental lizard radiation&lt;/title&gt;&lt;secondary-title&gt;Evolution&lt;/secondary-title&gt;&lt;/titles&gt;&lt;periodical&gt;&lt;full-title&gt;Evolution&lt;/full-title&gt;&lt;/periodical&gt;&lt;pages&gt;1553-1569&lt;/pages&gt;&lt;volume&gt;72&lt;/volume&gt;&lt;number&gt;8&lt;/number&gt;&lt;dates&gt;&lt;year&gt;2018&lt;/year&gt;&lt;/dates&gt;&lt;isbn&gt;1558-5646&lt;/isbn&gt;&lt;urls&gt;&lt;/urls&gt;&lt;/record&gt;&lt;/Cite&gt;&lt;/EndNote&gt;</w:instrText>
      </w:r>
      <w:r w:rsidR="00935FD8">
        <w:fldChar w:fldCharType="separate"/>
      </w:r>
      <w:r w:rsidR="00935FD8">
        <w:rPr>
          <w:noProof/>
        </w:rPr>
        <w:t>(Ashman et al., 2018)</w:t>
      </w:r>
      <w:r w:rsidR="00935FD8">
        <w:fldChar w:fldCharType="end"/>
      </w:r>
      <w:r w:rsidR="00797E20">
        <w:t>.</w:t>
      </w:r>
      <w:r w:rsidR="00146497">
        <w:t xml:space="preserve"> </w:t>
      </w:r>
    </w:p>
    <w:p w14:paraId="3E71126A" w14:textId="32B2E1ED" w:rsidR="00270AEF" w:rsidRDefault="00D22674" w:rsidP="00443166">
      <w:r>
        <w:lastRenderedPageBreak/>
        <w:tab/>
      </w:r>
      <w:r w:rsidR="00146497">
        <w:t>In contrast</w:t>
      </w:r>
      <w:r w:rsidR="009707CC">
        <w:t>,</w:t>
      </w:r>
      <w:r w:rsidR="00146497">
        <w:t xml:space="preserve"> lineage diversity and biogeogra</w:t>
      </w:r>
      <w:r w:rsidR="00734A76">
        <w:t>p</w:t>
      </w:r>
      <w:r w:rsidR="00146497">
        <w:t xml:space="preserve">hic patterns in Melanesian </w:t>
      </w:r>
      <w:r w:rsidR="00146497" w:rsidRPr="00734A76">
        <w:rPr>
          <w:i/>
          <w:iCs/>
        </w:rPr>
        <w:t>Gehyra</w:t>
      </w:r>
      <w:r w:rsidR="00146497">
        <w:t xml:space="preserve"> remain much more poorly known</w:t>
      </w:r>
      <w:r w:rsidR="00F13381">
        <w:t xml:space="preserve">. </w:t>
      </w:r>
      <w:r w:rsidR="00142599">
        <w:t>R</w:t>
      </w:r>
      <w:r w:rsidR="00270AEF">
        <w:t>ecent taxonomic work</w:t>
      </w:r>
      <w:r w:rsidR="00734A76">
        <w:t xml:space="preserve"> </w:t>
      </w:r>
      <w:r w:rsidR="00797E20">
        <w:t xml:space="preserve">has increased known diversity </w:t>
      </w:r>
      <w:r w:rsidR="00935FD8">
        <w:fldChar w:fldCharType="begin"/>
      </w:r>
      <w:r w:rsidR="00935FD8">
        <w:instrText xml:space="preserve"> ADDIN EN.CITE &lt;EndNote&gt;&lt;Cite&gt;&lt;Author&gt;Kraus&lt;/Author&gt;&lt;Year&gt;2024&lt;/Year&gt;&lt;RecNum&gt;49&lt;/RecNum&gt;&lt;DisplayText&gt;(Kraus, 2024; Kraus et al., 2024)&lt;/DisplayText&gt;&lt;record&gt;&lt;rec-number&gt;49&lt;/rec-number&gt;&lt;foreign-keys&gt;&lt;key app="EN" db-id="few0x52dq052frepdtrpxadctdwpwsfffwed" timestamp="1741930914"&gt;49&lt;/key&gt;&lt;/foreign-keys&gt;&lt;ref-type name="Journal Article"&gt;17&lt;/ref-type&gt;&lt;contributors&gt;&lt;authors&gt;&lt;author&gt;Kraus, Fred&lt;/author&gt;&lt;/authors&gt;&lt;/contributors&gt;&lt;titles&gt;&lt;title&gt;New species of Gehyra (Squamata: Gekkonidae) from Papua New Guinea&lt;/title&gt;&lt;secondary-title&gt;Zootaxa&lt;/secondary-title&gt;&lt;/titles&gt;&lt;periodical&gt;&lt;full-title&gt;Zootaxa&lt;/full-title&gt;&lt;/periodical&gt;&lt;pages&gt;240-271&lt;/pages&gt;&lt;volume&gt;5512&lt;/volume&gt;&lt;number&gt;2&lt;/number&gt;&lt;dates&gt;&lt;year&gt;2024&lt;/year&gt;&lt;/dates&gt;&lt;isbn&gt;1175-5334&lt;/isbn&gt;&lt;urls&gt;&lt;/urls&gt;&lt;/record&gt;&lt;/Cite&gt;&lt;Cite&gt;&lt;Author&gt;Kraus&lt;/Author&gt;&lt;Year&gt;2024&lt;/Year&gt;&lt;RecNum&gt;48&lt;/RecNum&gt;&lt;record&gt;&lt;rec-number&gt;48&lt;/rec-number&gt;&lt;foreign-keys&gt;&lt;key app="EN" db-id="few0x52dq052frepdtrpxadctdwpwsfffwed" timestamp="1741930909"&gt;48&lt;/key&gt;&lt;/foreign-keys&gt;&lt;ref-type name="Journal Article"&gt;17&lt;/ref-type&gt;&lt;contributors&gt;&lt;authors&gt;&lt;author&gt;Kraus, Fred&lt;/author&gt;&lt;author&gt;Vahtera, Varpu&lt;/author&gt;&lt;author&gt;Weijola, Valter&lt;/author&gt;&lt;/authors&gt;&lt;/contributors&gt;&lt;titles&gt;&lt;title&gt;A new insular species of Gehyra (Squamata: Gekkonidae) from Papua New Guinea closely related to Gehyra oceanica&lt;/title&gt;&lt;secondary-title&gt;Systematics and Biodiversity&lt;/secondary-title&gt;&lt;/titles&gt;&lt;periodical&gt;&lt;full-title&gt;Systematics and Biodiversity&lt;/full-title&gt;&lt;/periodical&gt;&lt;pages&gt;2404829&lt;/pages&gt;&lt;volume&gt;22&lt;/volume&gt;&lt;number&gt;1&lt;/number&gt;&lt;dates&gt;&lt;year&gt;2024&lt;/year&gt;&lt;/dates&gt;&lt;isbn&gt;1477-2000&lt;/isbn&gt;&lt;urls&gt;&lt;/urls&gt;&lt;/record&gt;&lt;/Cite&gt;&lt;/EndNote&gt;</w:instrText>
      </w:r>
      <w:r w:rsidR="00935FD8">
        <w:fldChar w:fldCharType="separate"/>
      </w:r>
      <w:r w:rsidR="00935FD8">
        <w:rPr>
          <w:noProof/>
        </w:rPr>
        <w:t>(Kraus, 2024; Kraus et al., 2024)</w:t>
      </w:r>
      <w:r w:rsidR="00935FD8">
        <w:fldChar w:fldCharType="end"/>
      </w:r>
      <w:r w:rsidR="00797E20">
        <w:t xml:space="preserve"> and</w:t>
      </w:r>
      <w:r w:rsidR="00734A76">
        <w:t xml:space="preserve"> preliminary </w:t>
      </w:r>
      <w:r w:rsidR="00383EB3">
        <w:t>estimates of divergence times</w:t>
      </w:r>
      <w:r w:rsidR="00734A76">
        <w:t xml:space="preserve"> point to</w:t>
      </w:r>
      <w:r w:rsidR="00383EB3">
        <w:t xml:space="preserve"> the</w:t>
      </w:r>
      <w:r w:rsidR="00734A76">
        <w:t xml:space="preserve"> presence of deeply divergent lineages in Melanesia</w:t>
      </w:r>
      <w:r w:rsidR="00270AEF">
        <w:t xml:space="preserve"> </w:t>
      </w:r>
      <w:r w:rsidR="00935FD8">
        <w:fldChar w:fldCharType="begin"/>
      </w:r>
      <w:r w:rsidR="00142599">
        <w:instrText xml:space="preserve"> ADDIN EN.CITE &lt;EndNote&gt;&lt;Cite&gt;&lt;Author&gt;Oliver&lt;/Author&gt;&lt;Year&gt;2016&lt;/Year&gt;&lt;RecNum&gt;50&lt;/RecNum&gt;&lt;DisplayText&gt;(Heinicke et al., 2011; Oliver et al., 2016)&lt;/DisplayText&gt;&lt;record&gt;&lt;rec-number&gt;50&lt;/rec-number&gt;&lt;foreign-keys&gt;&lt;key app="EN" db-id="few0x52dq052frepdtrpxadctdwpwsfffwed" timestamp="1741930985"&gt;50&lt;/key&gt;&lt;/foreign-keys&gt;&lt;ref-type name="Journal Article"&gt;17&lt;/ref-type&gt;&lt;contributors&gt;&lt;authors&gt;&lt;author&gt;Oliver, Paul M&lt;/author&gt;&lt;author&gt;Clegg, Jonathan R&lt;/author&gt;&lt;author&gt;Fisher, Robert N&lt;/author&gt;&lt;author&gt;Richards, Stephen J&lt;/author&gt;&lt;author&gt;Taylor, Peter N&lt;/author&gt;&lt;author&gt;Jocque, Merlijn MT&lt;/author&gt;&lt;/authors&gt;&lt;/contributors&gt;&lt;titles&gt;&lt;title&gt;A new biogeographically disjunct giant gecko (Gehyra: Gekkonidae: Reptilia) from the East Melanesian Islands&lt;/title&gt;&lt;secondary-title&gt;Zootaxa&lt;/secondary-title&gt;&lt;/titles&gt;&lt;periodical&gt;&lt;full-title&gt;Zootaxa&lt;/full-title&gt;&lt;/periodical&gt;&lt;pages&gt;61–76-61–76&lt;/pages&gt;&lt;volume&gt;4208&lt;/volume&gt;&lt;number&gt;1&lt;/number&gt;&lt;dates&gt;&lt;year&gt;2016&lt;/year&gt;&lt;/dates&gt;&lt;isbn&gt;1175-5334&lt;/isbn&gt;&lt;urls&gt;&lt;/urls&gt;&lt;/record&gt;&lt;/Cite&gt;&lt;Cite&gt;&lt;Author&gt;Heinicke&lt;/Author&gt;&lt;Year&gt;2011&lt;/Year&gt;&lt;RecNum&gt;59&lt;/RecNum&gt;&lt;record&gt;&lt;rec-number&gt;59&lt;/rec-number&gt;&lt;foreign-keys&gt;&lt;key app="EN" db-id="few0x52dq052frepdtrpxadctdwpwsfffwed" timestamp="1741931489"&gt;59&lt;/key&gt;&lt;/foreign-keys&gt;&lt;ref-type name="Journal Article"&gt;17&lt;/ref-type&gt;&lt;contributor</w:instrText>
      </w:r>
      <w:r w:rsidR="00142599">
        <w:rPr>
          <w:rFonts w:hint="eastAsia"/>
        </w:rPr>
        <w:instrText>s&gt;&lt;authors&gt;&lt;author&gt;Heinicke, Matthew P&lt;/author&gt;&lt;author&gt;Greenbaum, Eli&lt;/author&gt;&lt;author&gt;Jackman, Todd R&lt;/author&gt;&lt;author&gt;Bauer, Aaron M&lt;/author&gt;&lt;/authors&gt;&lt;/contributors&gt;&lt;titles&gt;&lt;title&gt;Phylogeny of a trans</w:instrText>
      </w:r>
      <w:r w:rsidR="00142599">
        <w:rPr>
          <w:rFonts w:hint="eastAsia"/>
        </w:rPr>
        <w:instrText>‐</w:instrText>
      </w:r>
      <w:r w:rsidR="00142599">
        <w:rPr>
          <w:rFonts w:hint="eastAsia"/>
        </w:rPr>
        <w:instrText>Wallacean radiation (Squamata, Gekkonidae, Gehyra) su</w:instrText>
      </w:r>
      <w:r w:rsidR="00142599">
        <w:instrText>pports a single early colonization of Australia&lt;/title&gt;&lt;secondary-title&gt;Zoologica Scripta&lt;/secondary-title&gt;&lt;/titles&gt;&lt;periodical&gt;&lt;full-title&gt;Zoologica Scripta&lt;/full-title&gt;&lt;/periodical&gt;&lt;pages&gt;584-602&lt;/pages&gt;&lt;volume&gt;40&lt;/volume&gt;&lt;number&gt;6&lt;/number&gt;&lt;dates&gt;&lt;year&gt;2011&lt;/year&gt;&lt;/dates&gt;&lt;isbn&gt;0300-3256&lt;/isbn&gt;&lt;urls&gt;&lt;/urls&gt;&lt;/record&gt;&lt;/Cite&gt;&lt;/EndNote&gt;</w:instrText>
      </w:r>
      <w:r w:rsidR="00935FD8">
        <w:fldChar w:fldCharType="separate"/>
      </w:r>
      <w:r w:rsidR="00142599">
        <w:rPr>
          <w:noProof/>
        </w:rPr>
        <w:t>(Heinicke et al., 2011; Oliver et al., 2016)</w:t>
      </w:r>
      <w:r w:rsidR="00935FD8">
        <w:fldChar w:fldCharType="end"/>
      </w:r>
      <w:r w:rsidR="00443166">
        <w:t>.</w:t>
      </w:r>
      <w:r w:rsidR="00136175">
        <w:t xml:space="preserve"> </w:t>
      </w:r>
      <w:r w:rsidR="00142599">
        <w:t xml:space="preserve">A </w:t>
      </w:r>
      <w:r w:rsidR="00FA28AB">
        <w:t>notable</w:t>
      </w:r>
      <w:r w:rsidR="00142599">
        <w:t xml:space="preserve"> feature</w:t>
      </w:r>
      <w:r w:rsidR="00D62885">
        <w:t xml:space="preserve"> of</w:t>
      </w:r>
      <w:r w:rsidR="00142599">
        <w:t xml:space="preserve"> </w:t>
      </w:r>
      <w:r w:rsidR="00136175">
        <w:t xml:space="preserve">Melanesian </w:t>
      </w:r>
      <w:r w:rsidR="00136175" w:rsidRPr="00E01AD4">
        <w:rPr>
          <w:i/>
          <w:iCs/>
        </w:rPr>
        <w:t>Gehrya</w:t>
      </w:r>
      <w:r w:rsidR="00136175">
        <w:t xml:space="preserve"> </w:t>
      </w:r>
      <w:r w:rsidR="00142599">
        <w:t>is</w:t>
      </w:r>
      <w:r w:rsidR="0090248E">
        <w:t xml:space="preserve"> a</w:t>
      </w:r>
      <w:r w:rsidR="00142599">
        <w:t xml:space="preserve"> suite of species that</w:t>
      </w:r>
      <w:r w:rsidR="00136175">
        <w:t xml:space="preserve"> show relatively large body sizes</w:t>
      </w:r>
      <w:r w:rsidR="00142599">
        <w:t xml:space="preserve">, especially when compared against </w:t>
      </w:r>
      <w:r w:rsidR="00142599" w:rsidRPr="0090248E">
        <w:rPr>
          <w:i/>
          <w:iCs/>
        </w:rPr>
        <w:t>Gehyra</w:t>
      </w:r>
      <w:r w:rsidR="00142599">
        <w:t xml:space="preserve"> from </w:t>
      </w:r>
      <w:r w:rsidR="00D62885">
        <w:t>Australia and Asia</w:t>
      </w:r>
      <w:r w:rsidR="00136175">
        <w:t xml:space="preserve"> (SVL </w:t>
      </w:r>
      <w:r w:rsidR="00FA28AB">
        <w:t>&gt;</w:t>
      </w:r>
      <w:r w:rsidR="00136175">
        <w:t>130 mm and up to</w:t>
      </w:r>
      <w:r w:rsidR="005557BB">
        <w:t xml:space="preserve"> nearly</w:t>
      </w:r>
      <w:r w:rsidR="00136175">
        <w:t xml:space="preserve"> 160 mm</w:t>
      </w:r>
      <w:r w:rsidR="00F233F0">
        <w:t xml:space="preserve">, versus a maximum of </w:t>
      </w:r>
      <w:r w:rsidR="00142599">
        <w:t xml:space="preserve">usually </w:t>
      </w:r>
      <w:r w:rsidR="00FA28AB">
        <w:t>&lt;</w:t>
      </w:r>
      <w:r w:rsidR="00142599">
        <w:t>90</w:t>
      </w:r>
      <w:r w:rsidR="00F233F0">
        <w:t xml:space="preserve"> mm</w:t>
      </w:r>
      <w:r w:rsidR="00136175">
        <w:t xml:space="preserve">). </w:t>
      </w:r>
      <w:r w:rsidR="00F13381">
        <w:t>T</w:t>
      </w:r>
      <w:r w:rsidR="00136175">
        <w:t>he evolution of particularly large</w:t>
      </w:r>
      <w:r w:rsidR="00142599">
        <w:t>-sized</w:t>
      </w:r>
      <w:r w:rsidR="00136175">
        <w:t xml:space="preserve"> taxa </w:t>
      </w:r>
      <w:r w:rsidR="00FC6A89">
        <w:t>has</w:t>
      </w:r>
      <w:r w:rsidR="00136175">
        <w:t xml:space="preserve"> </w:t>
      </w:r>
      <w:r w:rsidR="00D62885">
        <w:t>occurred</w:t>
      </w:r>
      <w:r w:rsidR="00136175">
        <w:t xml:space="preserve"> in</w:t>
      </w:r>
      <w:r w:rsidR="00142599">
        <w:t xml:space="preserve"> several</w:t>
      </w:r>
      <w:r w:rsidR="00136175">
        <w:t xml:space="preserve"> </w:t>
      </w:r>
      <w:r w:rsidR="00D62885">
        <w:t>island</w:t>
      </w:r>
      <w:r w:rsidR="00136175">
        <w:t xml:space="preserve"> radiations o</w:t>
      </w:r>
      <w:r w:rsidR="00142599">
        <w:t>f</w:t>
      </w:r>
      <w:r w:rsidR="00FC6A89">
        <w:t xml:space="preserve"> gekkonids </w:t>
      </w:r>
      <w:r w:rsidR="00935FD8">
        <w:fldChar w:fldCharType="begin">
          <w:fldData xml:space="preserve">PEVuZE5vdGU+PENpdGU+PEF1dGhvcj5PbGl2ZXI8L0F1dGhvcj48WWVhcj4yMDE0PC9ZZWFyPjxS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</w:fldData>
        </w:fldChar>
      </w:r>
      <w:r w:rsidR="00935FD8">
        <w:instrText xml:space="preserve"> ADDIN EN.CITE </w:instrText>
      </w:r>
      <w:r w:rsidR="00935FD8">
        <w:fldChar w:fldCharType="begin">
          <w:fldData xml:space="preserve">PEVuZE5vdGU+PENpdGU+PEF1dGhvcj5PbGl2ZXI8L0F1dGhvcj48WWVhcj4yMDE0PC9ZZWFyPjxS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</w:fldData>
        </w:fldChar>
      </w:r>
      <w:r w:rsidR="00935FD8">
        <w:instrText xml:space="preserve"> ADDIN EN.CITE.DATA </w:instrText>
      </w:r>
      <w:r w:rsidR="00935FD8">
        <w:fldChar w:fldCharType="end"/>
      </w:r>
      <w:r w:rsidR="00935FD8">
        <w:fldChar w:fldCharType="separate"/>
      </w:r>
      <w:r w:rsidR="00935FD8">
        <w:rPr>
          <w:noProof/>
        </w:rPr>
        <w:t>(Heinicke et al., 2023; Oliver et al., 2014; Skipwith &amp; Oliver, 2023)</w:t>
      </w:r>
      <w:r w:rsidR="00935FD8">
        <w:fldChar w:fldCharType="end"/>
      </w:r>
      <w:r w:rsidR="00D62885">
        <w:t xml:space="preserve">, raising the possibility that large </w:t>
      </w:r>
      <w:r w:rsidR="00D62885" w:rsidRPr="00D62885">
        <w:rPr>
          <w:i/>
          <w:iCs/>
        </w:rPr>
        <w:t>Gehyra</w:t>
      </w:r>
      <w:r w:rsidR="00D62885">
        <w:t xml:space="preserve"> </w:t>
      </w:r>
      <w:r w:rsidR="0090248E">
        <w:t>may be</w:t>
      </w:r>
      <w:r w:rsidR="00D62885">
        <w:t xml:space="preserve"> showing a</w:t>
      </w:r>
      <w:r w:rsidR="00F13381">
        <w:t xml:space="preserve"> differing evolutionary regime </w:t>
      </w:r>
      <w:r w:rsidR="0090248E">
        <w:t>to</w:t>
      </w:r>
      <w:r w:rsidR="00F13381">
        <w:t xml:space="preserve"> their </w:t>
      </w:r>
      <w:r w:rsidR="0090248E">
        <w:t>continental</w:t>
      </w:r>
      <w:r w:rsidR="00F13381">
        <w:t xml:space="preserve"> relatives.</w:t>
      </w:r>
    </w:p>
    <w:p w14:paraId="47300514" w14:textId="1392152C" w:rsidR="00734A76" w:rsidRPr="00F17F66" w:rsidRDefault="00D22674" w:rsidP="00734A76">
      <w:r>
        <w:tab/>
      </w:r>
      <w:r w:rsidR="00270AEF">
        <w:t xml:space="preserve">Here we </w:t>
      </w:r>
      <w:r w:rsidR="003B763B">
        <w:t>aim</w:t>
      </w:r>
      <w:r w:rsidR="00270AEF">
        <w:t xml:space="preserve"> to</w:t>
      </w:r>
      <w:r w:rsidR="00734A76">
        <w:t xml:space="preserve"> a) understand patterns of dispersal in </w:t>
      </w:r>
      <w:r w:rsidR="00734A76" w:rsidRPr="00734A76">
        <w:rPr>
          <w:i/>
          <w:iCs/>
        </w:rPr>
        <w:t>Gehyra</w:t>
      </w:r>
      <w:r w:rsidR="00734A76">
        <w:t xml:space="preserve"> </w:t>
      </w:r>
      <w:r w:rsidR="00797E20">
        <w:t xml:space="preserve">across </w:t>
      </w:r>
      <w:r w:rsidR="00380CE2">
        <w:t xml:space="preserve">continental </w:t>
      </w:r>
      <w:r w:rsidR="00797E20">
        <w:t>Austral</w:t>
      </w:r>
      <w:r w:rsidR="00443166">
        <w:t>i</w:t>
      </w:r>
      <w:r w:rsidR="000C45E2">
        <w:t>a</w:t>
      </w:r>
      <w:r w:rsidR="00443166">
        <w:t xml:space="preserve"> and </w:t>
      </w:r>
      <w:r w:rsidR="00380CE2">
        <w:t xml:space="preserve">insular </w:t>
      </w:r>
      <w:r w:rsidR="00443166">
        <w:t>Melanesia</w:t>
      </w:r>
      <w:r w:rsidR="00797E20">
        <w:t xml:space="preserve"> </w:t>
      </w:r>
      <w:r w:rsidR="00310112">
        <w:t>with a particular focus on</w:t>
      </w:r>
      <w:r w:rsidR="00FC6A89">
        <w:t xml:space="preserve"> assessing support for</w:t>
      </w:r>
      <w:r w:rsidR="00310112">
        <w:t xml:space="preserve"> contrasting</w:t>
      </w:r>
      <w:r w:rsidR="00D62885">
        <w:t xml:space="preserve"> broader</w:t>
      </w:r>
      <w:r w:rsidR="00310112">
        <w:t xml:space="preserve"> </w:t>
      </w:r>
      <w:r w:rsidR="00FC6A89">
        <w:t xml:space="preserve">biogeographic </w:t>
      </w:r>
      <w:r w:rsidR="00310112">
        <w:t xml:space="preserve">narratives of </w:t>
      </w:r>
      <w:r w:rsidR="00443166">
        <w:t xml:space="preserve">high or low </w:t>
      </w:r>
      <w:r w:rsidR="00310112">
        <w:t>connectivity</w:t>
      </w:r>
      <w:r w:rsidR="00C57D0D">
        <w:t xml:space="preserve"> between these two regions</w:t>
      </w:r>
      <w:r w:rsidR="00310112">
        <w:t xml:space="preserve">, </w:t>
      </w:r>
      <w:r w:rsidR="00797E20">
        <w:t>and</w:t>
      </w:r>
      <w:r w:rsidR="00734A76">
        <w:t xml:space="preserve"> b)</w:t>
      </w:r>
      <w:r w:rsidR="00310112">
        <w:t xml:space="preserve"> </w:t>
      </w:r>
      <w:r w:rsidR="00FC6A89">
        <w:t xml:space="preserve">to </w:t>
      </w:r>
      <w:r w:rsidR="00734A76">
        <w:t>contrast patterns of</w:t>
      </w:r>
      <w:r w:rsidR="00C57D0D">
        <w:t xml:space="preserve"> evolutionary diversification in</w:t>
      </w:r>
      <w:r w:rsidR="00443166">
        <w:t xml:space="preserve"> body size</w:t>
      </w:r>
      <w:r w:rsidR="00FC6A89">
        <w:t xml:space="preserve">, with a </w:t>
      </w:r>
      <w:r w:rsidR="00BE52F0">
        <w:t xml:space="preserve">particular </w:t>
      </w:r>
      <w:r w:rsidR="00FC6A89">
        <w:t>focus on the</w:t>
      </w:r>
      <w:r w:rsidR="00BE52F0">
        <w:t xml:space="preserve"> evolution</w:t>
      </w:r>
      <w:r w:rsidR="00383EB3">
        <w:t xml:space="preserve"> of</w:t>
      </w:r>
      <w:r w:rsidR="00BE52F0">
        <w:t xml:space="preserve"> </w:t>
      </w:r>
      <w:r w:rsidR="000265A5">
        <w:t>“giant”</w:t>
      </w:r>
      <w:r w:rsidR="00FC6A89">
        <w:t xml:space="preserve"> </w:t>
      </w:r>
      <w:r w:rsidR="00BE52F0">
        <w:t>species</w:t>
      </w:r>
      <w:r w:rsidR="00383EB3">
        <w:t xml:space="preserve"> of Melanesia</w:t>
      </w:r>
      <w:r w:rsidR="00734A76">
        <w:t>.</w:t>
      </w:r>
      <w:r w:rsidR="00270AEF">
        <w:t xml:space="preserve"> </w:t>
      </w:r>
      <w:r w:rsidR="00734A76">
        <w:t>To undertake these analyses</w:t>
      </w:r>
      <w:r w:rsidR="009707CC">
        <w:t>,</w:t>
      </w:r>
      <w:r w:rsidR="00734A76">
        <w:t xml:space="preserve"> we first assembled an expanded </w:t>
      </w:r>
      <w:r w:rsidR="00C31D4D">
        <w:t xml:space="preserve">mitochondrial genetic </w:t>
      </w:r>
      <w:r w:rsidR="00734A76">
        <w:t xml:space="preserve">sampling of taxa from the poorly known Melanesian region and used this to identify divergent lineages. We then </w:t>
      </w:r>
      <w:r w:rsidR="00797E20">
        <w:t>collected</w:t>
      </w:r>
      <w:r w:rsidR="00734A76">
        <w:t xml:space="preserve"> exon-capture data for these samples</w:t>
      </w:r>
      <w:r w:rsidR="00797E20">
        <w:t xml:space="preserve"> and combined this with</w:t>
      </w:r>
      <w:r w:rsidR="00734A76">
        <w:t xml:space="preserve"> recently published data for Australian</w:t>
      </w:r>
      <w:r w:rsidR="00797E20">
        <w:t xml:space="preserve"> taxa</w:t>
      </w:r>
      <w:r w:rsidR="00734A76">
        <w:t xml:space="preserve"> to generate a robust tree for Australasian </w:t>
      </w:r>
      <w:r w:rsidR="00734A76" w:rsidRPr="00734A76">
        <w:rPr>
          <w:i/>
          <w:iCs/>
        </w:rPr>
        <w:t>Gehyra</w:t>
      </w:r>
      <w:r w:rsidR="00797E20">
        <w:t>.</w:t>
      </w:r>
      <w:r w:rsidR="00734A76">
        <w:t xml:space="preserve"> </w:t>
      </w:r>
      <w:r w:rsidR="00797E20">
        <w:t>This</w:t>
      </w:r>
      <w:r w:rsidR="00BC31FE">
        <w:t xml:space="preserve"> tree</w:t>
      </w:r>
      <w:r w:rsidR="00734A76">
        <w:t xml:space="preserve"> was</w:t>
      </w:r>
      <w:r w:rsidR="00797E20">
        <w:t xml:space="preserve"> then</w:t>
      </w:r>
      <w:r w:rsidR="00734A76">
        <w:t xml:space="preserve"> used to </w:t>
      </w:r>
      <w:r w:rsidR="00797E20">
        <w:t>infer</w:t>
      </w:r>
      <w:r w:rsidR="00CC153B">
        <w:t xml:space="preserve"> and contrast</w:t>
      </w:r>
      <w:r w:rsidR="00734A76">
        <w:t xml:space="preserve"> patterns </w:t>
      </w:r>
      <w:r w:rsidR="00797E20">
        <w:t xml:space="preserve">of </w:t>
      </w:r>
      <w:r w:rsidR="00734A76">
        <w:t>dispersal and body size evolution across Australasia</w:t>
      </w:r>
      <w:r w:rsidR="00443166">
        <w:t xml:space="preserve"> </w:t>
      </w:r>
      <w:r w:rsidR="00F17F66" w:rsidRPr="002C7D67">
        <w:rPr>
          <w:bCs/>
        </w:rPr>
        <w:t>using Bayesian approaches.</w:t>
      </w:r>
    </w:p>
    <w:p w14:paraId="4C6A17B2" w14:textId="77777777" w:rsidR="00270AEF" w:rsidRDefault="00270AEF" w:rsidP="00734A76"/>
    <w:p w14:paraId="4F9D3A1A" w14:textId="77777777" w:rsidR="00C05B79" w:rsidRPr="00AD2154" w:rsidRDefault="00C05B79" w:rsidP="00C05B79">
      <w:pPr>
        <w:rPr>
          <w:b/>
        </w:rPr>
      </w:pPr>
      <w:r w:rsidRPr="00AD2154">
        <w:rPr>
          <w:b/>
        </w:rPr>
        <w:t>Methods</w:t>
      </w:r>
    </w:p>
    <w:p w14:paraId="6593FE10" w14:textId="77777777" w:rsidR="007769E9" w:rsidRDefault="007769E9" w:rsidP="00C05B79">
      <w:pPr>
        <w:rPr>
          <w:b/>
          <w:bCs/>
        </w:rPr>
      </w:pPr>
    </w:p>
    <w:p w14:paraId="5DCADE05" w14:textId="650756A6" w:rsidR="00C05B79" w:rsidRPr="00443166" w:rsidRDefault="00452D3A" w:rsidP="00C05B79">
      <w:pPr>
        <w:rPr>
          <w:b/>
          <w:bCs/>
        </w:rPr>
      </w:pPr>
      <w:r w:rsidRPr="00443166">
        <w:rPr>
          <w:b/>
          <w:bCs/>
        </w:rPr>
        <w:t>Taxon sampling and lineage diversity in Melanesia</w:t>
      </w:r>
    </w:p>
    <w:p w14:paraId="20E0F8A8" w14:textId="77777777" w:rsidR="00D820E8" w:rsidRDefault="00D820E8" w:rsidP="00A85646"/>
    <w:p w14:paraId="46F5E91B" w14:textId="16B10A33" w:rsidR="00452D3A" w:rsidRPr="00272FC1" w:rsidRDefault="00452D3A" w:rsidP="00A85646">
      <w:r>
        <w:t xml:space="preserve">Australian </w:t>
      </w:r>
      <w:r w:rsidRPr="004F50B3">
        <w:rPr>
          <w:i/>
          <w:iCs/>
        </w:rPr>
        <w:t>Gehyra</w:t>
      </w:r>
      <w:r>
        <w:t xml:space="preserve"> have been the focus of extensive taxonomic work over the last decade</w:t>
      </w:r>
      <w:r w:rsidR="00272FC1">
        <w:t>,</w:t>
      </w:r>
      <w:r>
        <w:t xml:space="preserve"> </w:t>
      </w:r>
      <w:r w:rsidRPr="00272FC1">
        <w:t>result</w:t>
      </w:r>
      <w:r w:rsidR="00272FC1">
        <w:t>ing</w:t>
      </w:r>
      <w:r w:rsidRPr="00272FC1">
        <w:t xml:space="preserve"> in the description of numerous new species, </w:t>
      </w:r>
      <w:r w:rsidR="00CD083F">
        <w:t>and</w:t>
      </w:r>
      <w:r w:rsidRPr="00272FC1">
        <w:t xml:space="preserve"> the elucidation of additional lineage diversity within nominal species. A phylogenomic tree </w:t>
      </w:r>
      <w:r w:rsidR="004F50B3" w:rsidRPr="00272FC1">
        <w:t xml:space="preserve">including </w:t>
      </w:r>
      <w:r w:rsidR="00F13381" w:rsidRPr="00272FC1">
        <w:t xml:space="preserve">the vast majority of </w:t>
      </w:r>
      <w:r w:rsidR="004F50B3" w:rsidRPr="00272FC1">
        <w:t>recognised species of</w:t>
      </w:r>
      <w:r w:rsidRPr="00272FC1">
        <w:t xml:space="preserve"> Australian </w:t>
      </w:r>
      <w:r w:rsidRPr="00272FC1">
        <w:rPr>
          <w:i/>
          <w:iCs/>
        </w:rPr>
        <w:t>Gehyra</w:t>
      </w:r>
      <w:r w:rsidR="00CD083F">
        <w:rPr>
          <w:i/>
          <w:iCs/>
        </w:rPr>
        <w:t>,</w:t>
      </w:r>
      <w:r w:rsidRPr="00272FC1">
        <w:t xml:space="preserve"> </w:t>
      </w:r>
      <w:r w:rsidR="004F50B3" w:rsidRPr="00272FC1">
        <w:t xml:space="preserve">plus divergent intraspecific lineages </w:t>
      </w:r>
      <w:r w:rsidRPr="00272FC1">
        <w:t>based</w:t>
      </w:r>
      <w:r w:rsidR="004F50B3" w:rsidRPr="00272FC1">
        <w:t xml:space="preserve"> </w:t>
      </w:r>
      <w:r w:rsidRPr="00272FC1">
        <w:t>on exon</w:t>
      </w:r>
      <w:r w:rsidR="00502495" w:rsidRPr="00272FC1">
        <w:t>-</w:t>
      </w:r>
      <w:r w:rsidRPr="00272FC1">
        <w:t>capture data</w:t>
      </w:r>
      <w:r w:rsidR="00CD083F">
        <w:t>,</w:t>
      </w:r>
      <w:r w:rsidRPr="00272FC1">
        <w:t xml:space="preserve"> has also recently been made available</w:t>
      </w:r>
      <w:r w:rsidR="00D85578" w:rsidRPr="00272FC1">
        <w:t xml:space="preserve"> </w:t>
      </w:r>
      <w:r w:rsidR="00D85578" w:rsidRPr="00272FC1">
        <w:fldChar w:fldCharType="begin"/>
      </w:r>
      <w:r w:rsidR="00D85578" w:rsidRPr="00272FC1">
        <w:instrText xml:space="preserve"> ADDIN EN.CITE &lt;EndNote&gt;&lt;Cite&gt;&lt;Author&gt;Lau&lt;/Author&gt;&lt;Year&gt;2024&lt;/Year&gt;&lt;RecNum&gt;95&lt;/RecNum&gt;&lt;DisplayText&gt;(Lau et al., 2024)&lt;/DisplayText&gt;&lt;record&gt;&lt;rec-number&gt;95&lt;/rec-number&gt;&lt;foreign-keys&gt;&lt;key app="EN" db-id="few0x52dq052frepdtrpxadctdwpwsfffwed" timestamp="1742338771"&gt;95&lt;/key&gt;&lt;/foreign-keys&gt;&lt;ref-type name="Journal Article"&gt;17&lt;/ref-type&gt;&lt;contributors&gt;&lt;authors&gt;&lt;author&gt;Lau, Ching Ching&lt;/author&gt;&lt;author&gt;Christian, Keith Allen&lt;/author&gt;&lt;author&gt;Fenker, Jessica&lt;/author&gt;&lt;author&gt;Laver, Rebecca J&lt;/author&gt;&lt;author&gt;O&amp;apos;Hara, Kate&lt;/author&gt;&lt;author&gt;Zozaya, Stephen M&lt;/author&gt;&lt;author&gt;Moritz, Craig&lt;/author&gt;&lt;author&gt;Roycroft, Emily&lt;/author&gt;&lt;/authors&gt;&lt;/contributors&gt;&lt;titles&gt;&lt;title&gt;Range size variably predicts genetic diversity in Gehyra geckos&lt;/title&gt;&lt;/titles&gt;&lt;dates&gt;&lt;year&gt;2024&lt;/year&gt;&lt;/dates&gt;&lt;urls&gt;&lt;/urls&gt;&lt;/record&gt;&lt;/Cite&gt;&lt;/EndNote&gt;</w:instrText>
      </w:r>
      <w:r w:rsidR="00D85578" w:rsidRPr="00272FC1">
        <w:fldChar w:fldCharType="separate"/>
      </w:r>
      <w:r w:rsidR="00D85578" w:rsidRPr="00272FC1">
        <w:rPr>
          <w:noProof/>
        </w:rPr>
        <w:t>(Lau et al., 2024)</w:t>
      </w:r>
      <w:r w:rsidR="00D85578" w:rsidRPr="00272FC1">
        <w:fldChar w:fldCharType="end"/>
      </w:r>
      <w:r w:rsidRPr="000D23BF">
        <w:t>.</w:t>
      </w:r>
    </w:p>
    <w:p w14:paraId="3A7C9C7F" w14:textId="6642E4D1" w:rsidR="00C05B79" w:rsidRDefault="00452D3A" w:rsidP="004F50B3">
      <w:pPr>
        <w:ind w:firstLine="720"/>
      </w:pPr>
      <w:r w:rsidRPr="00272FC1">
        <w:t xml:space="preserve">Melanesian </w:t>
      </w:r>
      <w:r w:rsidRPr="00272FC1">
        <w:rPr>
          <w:i/>
          <w:iCs/>
        </w:rPr>
        <w:t>Gehyra</w:t>
      </w:r>
      <w:r w:rsidRPr="00272FC1">
        <w:t xml:space="preserve"> have also been the focus of</w:t>
      </w:r>
      <w:r w:rsidR="00F13381" w:rsidRPr="00272FC1">
        <w:t xml:space="preserve"> some</w:t>
      </w:r>
      <w:r w:rsidRPr="00272FC1">
        <w:t xml:space="preserve"> </w:t>
      </w:r>
      <w:r w:rsidR="004F50B3" w:rsidRPr="00272FC1">
        <w:t xml:space="preserve">recent </w:t>
      </w:r>
      <w:r w:rsidRPr="00272FC1">
        <w:t>taxonomic</w:t>
      </w:r>
      <w:r w:rsidR="00F13381" w:rsidRPr="00272FC1">
        <w:t xml:space="preserve"> work</w:t>
      </w:r>
      <w:r w:rsidR="00D85578" w:rsidRPr="00272FC1">
        <w:t xml:space="preserve"> </w:t>
      </w:r>
      <w:r w:rsidR="00D85578" w:rsidRPr="00272FC1">
        <w:fldChar w:fldCharType="begin">
          <w:fldData xml:space="preserve">PEVuZE5vdGU+PENpdGU+PEF1dGhvcj5LcmF1czwvQXV0aG9yPjxZZWFyPjIwMjQ8L1llYXI+PFJl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</w:fldData>
        </w:fldChar>
      </w:r>
      <w:r w:rsidR="000D23BF">
        <w:instrText xml:space="preserve"> ADDIN EN.CITE </w:instrText>
      </w:r>
      <w:r w:rsidR="000D23BF">
        <w:fldChar w:fldCharType="begin">
          <w:fldData xml:space="preserve">PEVuZE5vdGU+PENpdGU+PEF1dGhvcj5LcmF1czwvQXV0aG9yPjxZZWFyPjIwMjQ8L1llYXI+PFJl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</w:fldData>
        </w:fldChar>
      </w:r>
      <w:r w:rsidR="000D23BF">
        <w:instrText xml:space="preserve"> ADDIN EN.CITE.DATA </w:instrText>
      </w:r>
      <w:r w:rsidR="000D23BF">
        <w:fldChar w:fldCharType="end"/>
      </w:r>
      <w:r w:rsidR="00D85578" w:rsidRPr="00272FC1">
        <w:fldChar w:fldCharType="separate"/>
      </w:r>
      <w:r w:rsidR="000D23BF">
        <w:rPr>
          <w:noProof/>
        </w:rPr>
        <w:t>(Kraus, 2024; Kraus et al., 2024; Oliver et al., 2016; Skipwith &amp; Oliver, 2014)</w:t>
      </w:r>
      <w:r w:rsidR="00D85578" w:rsidRPr="00272FC1">
        <w:fldChar w:fldCharType="end"/>
      </w:r>
      <w:r w:rsidR="00D85578" w:rsidRPr="00272FC1">
        <w:t>,</w:t>
      </w:r>
      <w:r w:rsidRPr="00272FC1">
        <w:t xml:space="preserve"> however they remain more poorly known. </w:t>
      </w:r>
      <w:r w:rsidR="00C05B79" w:rsidRPr="00272FC1">
        <w:t xml:space="preserve">For an initial assessment of evolutionary diversity </w:t>
      </w:r>
      <w:r w:rsidRPr="00272FC1">
        <w:t xml:space="preserve">in Melanesian </w:t>
      </w:r>
      <w:r w:rsidRPr="00272FC1">
        <w:rPr>
          <w:i/>
          <w:iCs/>
        </w:rPr>
        <w:t>Gehyra</w:t>
      </w:r>
      <w:r w:rsidR="00C05B79" w:rsidRPr="00272FC1">
        <w:t xml:space="preserve"> we </w:t>
      </w:r>
      <w:r w:rsidR="00383EB3">
        <w:t>sequenced</w:t>
      </w:r>
      <w:r w:rsidR="00383EB3" w:rsidRPr="00272FC1">
        <w:t xml:space="preserve"> </w:t>
      </w:r>
      <w:r w:rsidR="00C05B79" w:rsidRPr="00272FC1">
        <w:t>the full mitochondrial ND2 gene</w:t>
      </w:r>
      <w:r w:rsidR="00C05B79" w:rsidRPr="000D23BF">
        <w:t>.</w:t>
      </w:r>
      <w:r w:rsidR="00C05B79" w:rsidRPr="00272FC1">
        <w:t xml:space="preserve"> </w:t>
      </w:r>
      <w:r w:rsidR="00CE0D6D" w:rsidRPr="00272FC1">
        <w:t>For these analyses our</w:t>
      </w:r>
      <w:r w:rsidR="00C05B79" w:rsidRPr="00272FC1">
        <w:t xml:space="preserve"> sampling </w:t>
      </w:r>
      <w:r w:rsidR="00CE0D6D" w:rsidRPr="00272FC1">
        <w:t>of</w:t>
      </w:r>
      <w:r w:rsidR="00C05B79" w:rsidRPr="00272FC1">
        <w:t xml:space="preserve"> </w:t>
      </w:r>
      <w:r w:rsidR="00C05B79" w:rsidRPr="00272FC1">
        <w:rPr>
          <w:i/>
        </w:rPr>
        <w:t>Gehyra</w:t>
      </w:r>
      <w:r w:rsidR="00C05B79" w:rsidRPr="00272FC1">
        <w:t xml:space="preserve"> from Melanesia and other regions outside of Australia included </w:t>
      </w:r>
      <w:r w:rsidR="00380CE2" w:rsidRPr="00272FC1">
        <w:t xml:space="preserve">154 </w:t>
      </w:r>
      <w:r w:rsidR="00C05B79" w:rsidRPr="000D23BF">
        <w:t>unique individuals</w:t>
      </w:r>
      <w:r w:rsidR="004304F6" w:rsidRPr="000D23BF">
        <w:t xml:space="preserve">, of which </w:t>
      </w:r>
      <w:r w:rsidR="00380CE2" w:rsidRPr="000D23BF">
        <w:t>the majority</w:t>
      </w:r>
      <w:r w:rsidR="004304F6" w:rsidRPr="000D23BF">
        <w:t xml:space="preserve"> were newly sequenced in this study</w:t>
      </w:r>
      <w:r w:rsidR="00C05B79" w:rsidRPr="000D23BF">
        <w:t xml:space="preserve"> (Additional file 1).</w:t>
      </w:r>
      <w:r w:rsidR="00C05B79">
        <w:t xml:space="preserve"> Within the mitochondrial dataset</w:t>
      </w:r>
      <w:r w:rsidR="00CD083F">
        <w:t>,</w:t>
      </w:r>
      <w:r w:rsidR="00C05B79">
        <w:t xml:space="preserve"> </w:t>
      </w:r>
      <w:r>
        <w:t xml:space="preserve">we used the </w:t>
      </w:r>
      <w:r w:rsidR="00C05B79">
        <w:t>divergence</w:t>
      </w:r>
      <w:r w:rsidR="00A85646">
        <w:t xml:space="preserve"> </w:t>
      </w:r>
      <w:r w:rsidR="00C05B79">
        <w:t xml:space="preserve">between lineages in the </w:t>
      </w:r>
      <w:r w:rsidR="00C05B79" w:rsidRPr="00A85646">
        <w:rPr>
          <w:i/>
          <w:iCs/>
        </w:rPr>
        <w:t>Gehyra oceanic</w:t>
      </w:r>
      <w:r w:rsidR="004304F6" w:rsidRPr="00A85646">
        <w:rPr>
          <w:i/>
          <w:iCs/>
        </w:rPr>
        <w:t>a</w:t>
      </w:r>
      <w:r w:rsidR="00C05B79">
        <w:t xml:space="preserve"> group that have elsewhere been identified as candidat</w:t>
      </w:r>
      <w:r w:rsidR="00B20324">
        <w:t>e species</w:t>
      </w:r>
      <w:r w:rsidR="00125216">
        <w:t xml:space="preserve"> </w:t>
      </w:r>
      <w:r w:rsidR="00D820E8">
        <w:t>based on</w:t>
      </w:r>
      <w:r w:rsidR="00125216">
        <w:t xml:space="preserve"> population genetic approach</w:t>
      </w:r>
      <w:r w:rsidR="00D85578">
        <w:t>e</w:t>
      </w:r>
      <w:r w:rsidR="00125216">
        <w:t>s</w:t>
      </w:r>
      <w:r w:rsidR="00D85578">
        <w:t xml:space="preserve"> </w:t>
      </w:r>
      <w:r w:rsidR="00D85578">
        <w:fldChar w:fldCharType="begin"/>
      </w:r>
      <w:r w:rsidR="00A2129A">
        <w:instrText xml:space="preserve"> ADDIN EN.CITE &lt;EndNote&gt;&lt;Cite&gt;&lt;Author&gt;Tonione&lt;/Author&gt;&lt;Year&gt;2016&lt;/Year&gt;&lt;RecNum&gt;124&lt;/RecNum&gt;&lt;DisplayText&gt;(Tonione et al., 2016)&lt;/DisplayText&gt;&lt;record&gt;&lt;rec-number&gt;124&lt;/rec-number&gt;&lt;foreign-keys&gt;&lt;key app="EN" db-id="few0x52dq052frepdtrpxadctdwpwsfffwed" timestamp="1745554477"&gt;124&lt;/key&gt;&lt;/foreign-keys&gt;&lt;ref-type name="Journal Article"&gt;17&lt;/ref-type&gt;&lt;contributors&gt;&lt;authors&gt;&lt;author&gt;Tonione, Maria A&lt;/author&gt;&lt;author&gt;Fisher, Robert N&lt;/author&gt;&lt;author&gt;Zhu, Catherine&lt;/author&gt;&lt;author&gt;Moritz, Craig&lt;/author&gt;&lt;/authors&gt;&lt;/contributors&gt;&lt;titles&gt;&lt;title&gt;Deep divergence and structure in the Tropical Oceanic Pacific: A multilocus phylogeography of a widespread gekkonid lizard (Squamata: Gekkonidae: Gehyra oceanica)&lt;/title&gt;&lt;secondary-title&gt;Journal of Biogeography&lt;/secondary-title&gt;&lt;/titles&gt;&lt;periodical&gt;&lt;full-title&gt;Journal of Biogeography&lt;/full-title&gt;&lt;/periodical&gt;&lt;pages&gt;268-278&lt;/pages&gt;&lt;volume&gt;43&lt;/volume&gt;&lt;number&gt;2&lt;/number&gt;&lt;dates&gt;&lt;year&gt;2016&lt;/year&gt;&lt;/dates&gt;&lt;isbn&gt;0305-0270&lt;/isbn&gt;&lt;urls&gt;&lt;/urls&gt;&lt;/record&gt;&lt;/Cite&gt;&lt;/EndNote&gt;</w:instrText>
      </w:r>
      <w:r w:rsidR="00D85578">
        <w:fldChar w:fldCharType="separate"/>
      </w:r>
      <w:r w:rsidR="00D85578">
        <w:rPr>
          <w:noProof/>
        </w:rPr>
        <w:t>(Tonione et al., 2016)</w:t>
      </w:r>
      <w:r w:rsidR="00D85578">
        <w:fldChar w:fldCharType="end"/>
      </w:r>
      <w:r w:rsidR="00125216">
        <w:t xml:space="preserve"> </w:t>
      </w:r>
      <w:r w:rsidR="00C05B79">
        <w:t>as a</w:t>
      </w:r>
      <w:r w:rsidR="00A85646">
        <w:t xml:space="preserve"> yardstick</w:t>
      </w:r>
      <w:r>
        <w:t xml:space="preserve"> for picking lineages to include in downstream </w:t>
      </w:r>
      <w:r w:rsidR="004570C9">
        <w:t>exon-</w:t>
      </w:r>
      <w:r>
        <w:t>capture and macroevolutionary analyses</w:t>
      </w:r>
      <w:r w:rsidR="00C05B79">
        <w:t xml:space="preserve">. </w:t>
      </w:r>
      <w:r w:rsidR="00A85646">
        <w:t xml:space="preserve">We emphasise that our priority here was to ensure that we sampled </w:t>
      </w:r>
      <w:r w:rsidR="00B20324">
        <w:t>the maximum possible</w:t>
      </w:r>
      <w:r w:rsidR="00A85646">
        <w:t xml:space="preserve"> diversity of Melanesian </w:t>
      </w:r>
      <w:r w:rsidR="00A85646" w:rsidRPr="00A85646">
        <w:rPr>
          <w:i/>
          <w:iCs/>
        </w:rPr>
        <w:t>Gehyra</w:t>
      </w:r>
      <w:r w:rsidR="00B20324">
        <w:t>.</w:t>
      </w:r>
      <w:r w:rsidR="00A85646">
        <w:t xml:space="preserve"> </w:t>
      </w:r>
      <w:r w:rsidR="00B20324">
        <w:t>F</w:t>
      </w:r>
      <w:r w:rsidR="00A85646">
        <w:t xml:space="preserve">urther work is required to test the hypothesis that these lineages warrant recognition as distinct species. </w:t>
      </w:r>
      <w:r w:rsidR="00A85646">
        <w:lastRenderedPageBreak/>
        <w:t>Where possible</w:t>
      </w:r>
      <w:r w:rsidR="00CD083F">
        <w:t>,</w:t>
      </w:r>
      <w:r w:rsidR="00A85646">
        <w:t xml:space="preserve"> we matched these lineages to recogni</w:t>
      </w:r>
      <w:r w:rsidR="00D516B4">
        <w:t>s</w:t>
      </w:r>
      <w:r w:rsidR="00A85646">
        <w:t>ed species</w:t>
      </w:r>
      <w:r w:rsidR="00590B89">
        <w:t>;</w:t>
      </w:r>
      <w:r w:rsidR="00A85646">
        <w:t xml:space="preserve"> however</w:t>
      </w:r>
      <w:r w:rsidR="00CD083F">
        <w:t>,</w:t>
      </w:r>
      <w:r w:rsidR="00A85646">
        <w:t xml:space="preserve"> for </w:t>
      </w:r>
      <w:r w:rsidR="004F50B3">
        <w:t>unnamed</w:t>
      </w:r>
      <w:r w:rsidR="00A85646">
        <w:t xml:space="preserve"> or taxonomically ambiguous lineages we used code names. </w:t>
      </w:r>
    </w:p>
    <w:p w14:paraId="598C8F06" w14:textId="77777777" w:rsidR="00C05B79" w:rsidRDefault="00C05B79" w:rsidP="00C05B79"/>
    <w:p w14:paraId="3AEBF855" w14:textId="316F44A0" w:rsidR="00842A3B" w:rsidRPr="00C05B79" w:rsidRDefault="004570C9" w:rsidP="00842A3B">
      <w:pPr>
        <w:rPr>
          <w:b/>
        </w:rPr>
      </w:pPr>
      <w:r w:rsidRPr="00C05B79">
        <w:rPr>
          <w:b/>
        </w:rPr>
        <w:t>Exon</w:t>
      </w:r>
      <w:r>
        <w:rPr>
          <w:b/>
        </w:rPr>
        <w:t>-</w:t>
      </w:r>
      <w:r w:rsidR="00842A3B" w:rsidRPr="00C05B79">
        <w:rPr>
          <w:b/>
        </w:rPr>
        <w:t>capture</w:t>
      </w:r>
      <w:r w:rsidR="00842A3B">
        <w:rPr>
          <w:b/>
        </w:rPr>
        <w:t>,</w:t>
      </w:r>
      <w:r w:rsidR="00842A3B" w:rsidRPr="00C05B79">
        <w:rPr>
          <w:b/>
        </w:rPr>
        <w:t xml:space="preserve"> alignment</w:t>
      </w:r>
      <w:r w:rsidR="00FA28AB">
        <w:rPr>
          <w:b/>
        </w:rPr>
        <w:t xml:space="preserve"> and selection</w:t>
      </w:r>
      <w:r w:rsidR="00842A3B" w:rsidRPr="00C05B79">
        <w:rPr>
          <w:b/>
        </w:rPr>
        <w:t xml:space="preserve"> </w:t>
      </w:r>
    </w:p>
    <w:p w14:paraId="31A1B7A3" w14:textId="77777777" w:rsidR="000A6464" w:rsidRDefault="000A6464" w:rsidP="000A6464"/>
    <w:p w14:paraId="08BBF2D5" w14:textId="11EEA386" w:rsidR="00C05B79" w:rsidRDefault="000A6464" w:rsidP="00CE0D6D">
      <w:r>
        <w:t>Where possible</w:t>
      </w:r>
      <w:r w:rsidR="00590B89">
        <w:t>,</w:t>
      </w:r>
      <w:r>
        <w:t xml:space="preserve"> we selected multiple geographically dispersed individuals from each candidate lineage for genomic analysis via </w:t>
      </w:r>
      <w:r w:rsidR="004570C9">
        <w:t>exon-</w:t>
      </w:r>
      <w:r>
        <w:t xml:space="preserve">capture. The final </w:t>
      </w:r>
      <w:r w:rsidR="004570C9">
        <w:t>exon-</w:t>
      </w:r>
      <w:r>
        <w:t xml:space="preserve">capture dataset </w:t>
      </w:r>
      <w:r w:rsidRPr="00D85578">
        <w:t xml:space="preserve">included </w:t>
      </w:r>
      <w:r w:rsidR="00E501B1" w:rsidRPr="00D85578">
        <w:t>51</w:t>
      </w:r>
      <w:r w:rsidRPr="00D85578">
        <w:t xml:space="preserve"> samples from outside Australia. This data was integrated with exon-capture</w:t>
      </w:r>
      <w:r>
        <w:t xml:space="preserve"> </w:t>
      </w:r>
      <w:r w:rsidR="00590B89">
        <w:t xml:space="preserve">data </w:t>
      </w:r>
      <w:r>
        <w:t xml:space="preserve">for Australian </w:t>
      </w:r>
      <w:r w:rsidRPr="004F50B3">
        <w:rPr>
          <w:i/>
          <w:iCs/>
        </w:rPr>
        <w:t>Gehyra</w:t>
      </w:r>
      <w:r>
        <w:t xml:space="preserve"> that ha</w:t>
      </w:r>
      <w:r w:rsidR="00D85578">
        <w:t>ve</w:t>
      </w:r>
      <w:r>
        <w:t xml:space="preserve"> already been published </w:t>
      </w:r>
      <w:r w:rsidR="00D85578" w:rsidRPr="00390757">
        <w:fldChar w:fldCharType="begin">
          <w:fldData xml:space="preserve">PEVuZE5vdGU+PENpdGU+PEF1dGhvcj5MYXU8L0F1dGhvcj48WWVhcj4yMDI0PC9ZZWFyPjxSZWNO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</w:fldData>
        </w:fldChar>
      </w:r>
      <w:r w:rsidR="0075455D">
        <w:instrText xml:space="preserve"> ADDIN EN.CITE </w:instrText>
      </w:r>
      <w:r w:rsidR="0075455D">
        <w:fldChar w:fldCharType="begin">
          <w:fldData xml:space="preserve">PEVuZE5vdGU+PENpdGU+PEF1dGhvcj5MYXU8L0F1dGhvcj48WWVhcj4yMDI0PC9ZZWFyPjxSZWNO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</w:fldData>
        </w:fldChar>
      </w:r>
      <w:r w:rsidR="0075455D">
        <w:instrText xml:space="preserve"> ADDIN EN.CITE.DATA </w:instrText>
      </w:r>
      <w:r w:rsidR="0075455D">
        <w:fldChar w:fldCharType="end"/>
      </w:r>
      <w:r w:rsidR="00D85578" w:rsidRPr="00390757">
        <w:fldChar w:fldCharType="separate"/>
      </w:r>
      <w:r w:rsidR="00390757" w:rsidRPr="00390757">
        <w:rPr>
          <w:noProof/>
        </w:rPr>
        <w:t>(Ashman et al., 2018; Lau et al., 2024; Moritz et al., 2018; Oliver et al., 2019)</w:t>
      </w:r>
      <w:r w:rsidR="00D85578" w:rsidRPr="00390757">
        <w:fldChar w:fldCharType="end"/>
      </w:r>
      <w:r w:rsidRPr="00390757">
        <w:t xml:space="preserve">. </w:t>
      </w:r>
      <w:r w:rsidR="00C05B79" w:rsidRPr="00390757">
        <w:t>Methods for generating</w:t>
      </w:r>
      <w:r w:rsidR="00375FEC" w:rsidRPr="00390757">
        <w:t xml:space="preserve"> and</w:t>
      </w:r>
      <w:r w:rsidR="00C05B79" w:rsidRPr="00390757">
        <w:t xml:space="preserve"> processing</w:t>
      </w:r>
      <w:r w:rsidR="00375FEC" w:rsidRPr="00390757">
        <w:t xml:space="preserve"> </w:t>
      </w:r>
      <w:r w:rsidR="004570C9" w:rsidRPr="00390757">
        <w:t>exon</w:t>
      </w:r>
      <w:r w:rsidR="004570C9">
        <w:t>-</w:t>
      </w:r>
      <w:r w:rsidR="00375FEC" w:rsidRPr="00390757">
        <w:t>capture data,</w:t>
      </w:r>
      <w:r w:rsidR="00C05B79" w:rsidRPr="00390757">
        <w:t xml:space="preserve"> and </w:t>
      </w:r>
      <w:r w:rsidR="00375FEC" w:rsidRPr="00390757">
        <w:t xml:space="preserve">consequently constructing </w:t>
      </w:r>
      <w:r w:rsidR="00C05B79" w:rsidRPr="00390757">
        <w:t xml:space="preserve">phylogenetic trees </w:t>
      </w:r>
      <w:r w:rsidR="00375FEC" w:rsidRPr="00390757">
        <w:t>from this</w:t>
      </w:r>
      <w:r w:rsidR="00C05B79" w:rsidRPr="00390757">
        <w:t xml:space="preserve"> data</w:t>
      </w:r>
      <w:r w:rsidR="00375FEC" w:rsidRPr="00390757">
        <w:t>,</w:t>
      </w:r>
      <w:r w:rsidR="00C05B79" w:rsidRPr="00390757">
        <w:t xml:space="preserve"> largely follow those outlined </w:t>
      </w:r>
      <w:r w:rsidR="00390757" w:rsidRPr="00390757">
        <w:t xml:space="preserve">in the </w:t>
      </w:r>
      <w:proofErr w:type="gramStart"/>
      <w:r w:rsidR="00590B89">
        <w:t>aforementioned</w:t>
      </w:r>
      <w:r w:rsidR="00390757" w:rsidRPr="00390757">
        <w:t xml:space="preserve"> papers</w:t>
      </w:r>
      <w:proofErr w:type="gramEnd"/>
      <w:r w:rsidR="00C05B79" w:rsidRPr="00390757">
        <w:t>.</w:t>
      </w:r>
      <w:r w:rsidR="00390757" w:rsidRPr="00390757">
        <w:t xml:space="preserve"> To briefly summarise,</w:t>
      </w:r>
      <w:r w:rsidR="00C05B79" w:rsidRPr="00390757">
        <w:t xml:space="preserve"> </w:t>
      </w:r>
      <w:r w:rsidR="00390757" w:rsidRPr="00390757">
        <w:t>r</w:t>
      </w:r>
      <w:r w:rsidR="00C05B79" w:rsidRPr="00390757">
        <w:t>aw sequencing reads were cleaned and trimmed using the pre-cleanup and scrubReads scripts of the SCPP pipeline</w:t>
      </w:r>
      <w:r w:rsidR="00842A3B" w:rsidRPr="00390757">
        <w:t xml:space="preserve"> </w:t>
      </w:r>
      <w:r w:rsidR="00390757" w:rsidRPr="00390757">
        <w:fldChar w:fldCharType="begin"/>
      </w:r>
      <w:r w:rsidR="0075455D">
        <w:instrText xml:space="preserve"> ADDIN EN.CITE &lt;EndNote&gt;&lt;Cite&gt;&lt;Author&gt;Peñalba&lt;/Author&gt;&lt;Year&gt;2014&lt;/Year&gt;&lt;RecNum&gt;110&lt;/RecNum&gt;&lt;DisplayText&gt;(Peñalba et al., 2014)&lt;/DisplayText&gt;&lt;record&gt;&lt;rec-number&gt;110&lt;/rec-number&gt;&lt;foreign-keys&gt;&lt;key app="EN" db-id="few0x52dq052frepdtrpxadctdwpwsfffwed" timestamp="1742351683"&gt;110&lt;/key&gt;&lt;/foreign-keys&gt;&lt;ref-type name="Journal Article"&gt;17&lt;/ref-type&gt;&lt;contributors&gt;&lt;authors&gt;&lt;author&gt;Peñalba, Joshua V&lt;/author&gt;&lt;author&gt;Smith, Lydia L&lt;/author&gt;&lt;author&gt;Tonione, Maria A&lt;/author&gt;&lt;author&gt;Sass, Chodon&lt;/author&gt;&lt;author&gt;Hykin, Sar</w:instrText>
      </w:r>
      <w:r w:rsidR="0075455D">
        <w:rPr>
          <w:rFonts w:hint="eastAsia"/>
        </w:rPr>
        <w:instrText>ah M&lt;/author&gt;&lt;author&gt;Skipwith, Phillip L&lt;/author&gt;&lt;author&gt;McGuire, Jimmy A&lt;/author&gt;&lt;author&gt;Bowie, Rauri CK&lt;/author&gt;&lt;author&gt;Moritz, Craig&lt;/author&gt;&lt;/authors&gt;&lt;/contributors&gt;&lt;titles&gt;&lt;title&gt;Sequence capture using PCR</w:instrText>
      </w:r>
      <w:r w:rsidR="0075455D">
        <w:rPr>
          <w:rFonts w:hint="eastAsia"/>
        </w:rPr>
        <w:instrText>‐</w:instrText>
      </w:r>
      <w:r w:rsidR="0075455D">
        <w:rPr>
          <w:rFonts w:hint="eastAsia"/>
        </w:rPr>
        <w:instrText>generated probes: A cost</w:instrText>
      </w:r>
      <w:r w:rsidR="0075455D">
        <w:rPr>
          <w:rFonts w:hint="eastAsia"/>
        </w:rPr>
        <w:instrText>‐</w:instrText>
      </w:r>
      <w:r w:rsidR="0075455D">
        <w:rPr>
          <w:rFonts w:hint="eastAsia"/>
        </w:rPr>
        <w:instrText>effective method of targeted high</w:instrText>
      </w:r>
      <w:r w:rsidR="0075455D">
        <w:rPr>
          <w:rFonts w:hint="eastAsia"/>
        </w:rPr>
        <w:instrText>‐</w:instrText>
      </w:r>
      <w:r w:rsidR="0075455D">
        <w:rPr>
          <w:rFonts w:hint="eastAsia"/>
        </w:rPr>
        <w:instrText>throughput sequencing for nonmodel organisms&lt;/title&gt;&lt;secondary-title&gt;Molecular ecology resources&lt;/secondary-title&gt;&lt;/titles&gt;&lt;periodical&gt;&lt;full-title&gt;Molecular ecology resources&lt;/full-title&gt;&lt;/periodical&gt;&lt;pages&gt;1000-1010&lt;/pages&gt;&lt;volume&gt;14&lt;/volu</w:instrText>
      </w:r>
      <w:r w:rsidR="0075455D">
        <w:instrText>me&gt;&lt;number&gt;5&lt;/number&gt;&lt;dates&gt;&lt;year&gt;2014&lt;/year&gt;&lt;/dates&gt;&lt;isbn&gt;1755-098X&lt;/isbn&gt;&lt;urls&gt;&lt;/urls&gt;&lt;/record&gt;&lt;/Cite&gt;&lt;/EndNote&gt;</w:instrText>
      </w:r>
      <w:r w:rsidR="00390757" w:rsidRPr="00390757">
        <w:fldChar w:fldCharType="separate"/>
      </w:r>
      <w:r w:rsidR="00390757" w:rsidRPr="00390757">
        <w:rPr>
          <w:noProof/>
        </w:rPr>
        <w:t>(Peñalba et al., 2014)</w:t>
      </w:r>
      <w:r w:rsidR="00390757" w:rsidRPr="00390757">
        <w:fldChar w:fldCharType="end"/>
      </w:r>
      <w:r w:rsidR="00C05B79" w:rsidRPr="00390757">
        <w:t>. Cleaned reads were assembled into contigs using a pipeline described by</w:t>
      </w:r>
      <w:r w:rsidR="00390757" w:rsidRPr="00390757">
        <w:t xml:space="preserve"> </w:t>
      </w:r>
      <w:r w:rsidR="00590B89">
        <w:t xml:space="preserve">Bragg et al. </w:t>
      </w:r>
      <w:r w:rsidR="00390757" w:rsidRPr="00390757">
        <w:fldChar w:fldCharType="begin"/>
      </w:r>
      <w:r w:rsidR="00390757" w:rsidRPr="00390757">
        <w:instrText xml:space="preserve"> ADDIN EN.CITE &lt;EndNote&gt;&lt;Cite&gt;&lt;Author&gt;Bragg&lt;/Author&gt;&lt;Year&gt;2016&lt;/Year&gt;&lt;RecNum&gt;109&lt;/RecNum&gt;&lt;DisplayText&gt;(Bragg et al., 2016)&lt;/DisplayText&gt;&lt;record&gt;&lt;rec-number&gt;109&lt;/rec-number&gt;&lt;foreign-keys&gt;&lt;key app="EN" db-id="few0x52dq052frepdtrpxadctdwpwsfffwed" timestamp="1742351682"&gt;109&lt;/key&gt;&lt;/foreign-keys&gt;&lt;ref-type name="Journal Article"&gt;17&lt;/ref-type&gt;&lt;contributors&gt;&lt;authors&gt;&lt;author&gt;Bragg, Jason G&lt;/author&gt;&lt;author&gt;Potter, Sally&lt;/author&gt;&lt;author&gt;Bi, Ke&lt;/author&gt;&lt;author&gt;Moritz, Craig&lt;/author&gt;&lt;/authors&gt;&lt;/contributors&gt;&lt;titles&gt;&lt;title&gt;Exon capture phylogenomics: efficacy across scales of divergence&lt;/title&gt;&lt;secondary-title&gt;Molecular ecology resources&lt;/secondary-title&gt;&lt;/titles&gt;&lt;periodical&gt;&lt;full-title&gt;Molecular ecology resources&lt;/full-title&gt;&lt;/periodical&gt;&lt;pages&gt;1059-1068&lt;/pages&gt;&lt;volume&gt;16&lt;/volume&gt;&lt;number&gt;5&lt;/number&gt;&lt;dates&gt;&lt;year&gt;2016&lt;/year&gt;&lt;/dates&gt;&lt;isbn&gt;1755-098X&lt;/isbn&gt;&lt;urls&gt;&lt;/urls&gt;&lt;/record&gt;&lt;/Cite&gt;&lt;/EndNote&gt;</w:instrText>
      </w:r>
      <w:r w:rsidR="00390757" w:rsidRPr="00390757">
        <w:fldChar w:fldCharType="separate"/>
      </w:r>
      <w:r w:rsidR="00390757" w:rsidRPr="00390757">
        <w:rPr>
          <w:noProof/>
        </w:rPr>
        <w:t>(Bragg et al., 2016)</w:t>
      </w:r>
      <w:r w:rsidR="00390757" w:rsidRPr="00390757">
        <w:fldChar w:fldCharType="end"/>
      </w:r>
      <w:r w:rsidR="00C05B79" w:rsidRPr="00390757">
        <w:t xml:space="preserve">, </w:t>
      </w:r>
      <w:r w:rsidR="00590B89" w:rsidRPr="00390757">
        <w:t>filter</w:t>
      </w:r>
      <w:r w:rsidR="00590B89">
        <w:t>ed</w:t>
      </w:r>
      <w:r w:rsidR="00590B89" w:rsidRPr="00390757">
        <w:t xml:space="preserve"> </w:t>
      </w:r>
      <w:r w:rsidR="00C05B79" w:rsidRPr="00390757">
        <w:t xml:space="preserve">to base quality &gt;20 and sequence coverage &gt;20, </w:t>
      </w:r>
      <w:r w:rsidR="00390757" w:rsidRPr="00390757">
        <w:t xml:space="preserve">and then </w:t>
      </w:r>
      <w:r w:rsidR="00C05B79" w:rsidRPr="00390757">
        <w:t xml:space="preserve">individually assembled, phased, aligned, and concatenated as described </w:t>
      </w:r>
      <w:r w:rsidR="00390757" w:rsidRPr="00390757">
        <w:t>in Moritz et al. (2018).</w:t>
      </w:r>
      <w:r w:rsidR="00390757">
        <w:t xml:space="preserve"> </w:t>
      </w:r>
      <w:r w:rsidR="00C05B79">
        <w:t xml:space="preserve"> </w:t>
      </w:r>
    </w:p>
    <w:p w14:paraId="2D5F94D8" w14:textId="77777777" w:rsidR="00C05B79" w:rsidRDefault="00C05B79" w:rsidP="00C05B79"/>
    <w:p w14:paraId="50C9C188" w14:textId="77777777" w:rsidR="00C05B79" w:rsidRPr="00C05B79" w:rsidRDefault="00C05B79" w:rsidP="00C05B79">
      <w:pPr>
        <w:rPr>
          <w:b/>
        </w:rPr>
      </w:pPr>
      <w:r w:rsidRPr="00C05B79">
        <w:rPr>
          <w:b/>
        </w:rPr>
        <w:t>Species tree estimation</w:t>
      </w:r>
    </w:p>
    <w:p w14:paraId="4DC74BF4" w14:textId="77777777" w:rsidR="00390757" w:rsidRDefault="00390757" w:rsidP="004F50B3">
      <w:pPr>
        <w:rPr>
          <w:rFonts w:ascii="Cambria" w:eastAsia="Cambria" w:hAnsi="Cambria" w:cs="Cambria"/>
        </w:rPr>
      </w:pPr>
    </w:p>
    <w:p w14:paraId="5AF087DC" w14:textId="2F5109BB" w:rsidR="00DE711E" w:rsidRDefault="00DE711E" w:rsidP="004F50B3">
      <w:pPr>
        <w:rPr>
          <w:rFonts w:ascii="Cambria" w:eastAsia="Cambria" w:hAnsi="Cambria" w:cs="Cambria"/>
        </w:rPr>
      </w:pPr>
      <w:r>
        <w:rPr>
          <w:rFonts w:ascii="Cambria" w:eastAsia="Cambria" w:hAnsi="Cambria" w:cs="Cambria"/>
        </w:rPr>
        <w:t>Where possible, two representative individuals with the highest average read coverage were selected for each species/OTU</w:t>
      </w:r>
      <w:r w:rsidR="00590B89">
        <w:rPr>
          <w:rFonts w:ascii="Cambria" w:eastAsia="Cambria" w:hAnsi="Cambria" w:cs="Cambria"/>
        </w:rPr>
        <w:t>,</w:t>
      </w:r>
      <w:r>
        <w:rPr>
          <w:rFonts w:ascii="Cambria" w:eastAsia="Cambria" w:hAnsi="Cambria" w:cs="Cambria"/>
        </w:rPr>
        <w:t xml:space="preserve"> and h0 haplotypes were produced for use in multi-species coalescent analyses via the EAPhy pipeline v1.2 </w:t>
      </w:r>
      <w:r>
        <w:rPr>
          <w:rFonts w:ascii="Cambria" w:eastAsia="Cambria" w:hAnsi="Cambria" w:cs="Cambria"/>
        </w:rPr>
        <w:fldChar w:fldCharType="begin"/>
      </w:r>
      <w:r w:rsidR="002B1610">
        <w:rPr>
          <w:rFonts w:ascii="Cambria" w:eastAsia="Cambria" w:hAnsi="Cambria" w:cs="Cambria"/>
        </w:rPr>
        <w:instrText xml:space="preserve"> ADDIN EN.CITE &lt;EndNote&gt;&lt;Cite&gt;&lt;Author&gt;Blom&lt;/Author&gt;&lt;Year&gt;2015&lt;/Year&gt;&lt;RecNum&gt;472&lt;/RecNum&gt;&lt;DisplayText&gt;(Blom, 2015)&lt;/DisplayText&gt;&lt;record&gt;&lt;rec-number&gt;472&lt;/rec-number&gt;&lt;foreign-keys&gt;&lt;key app="EN" db-id="2wa95vfw9vxa03et5wvpefx7w0tdpdr95det" timestamp="1467092152"&gt;472&lt;/key&gt;&lt;/foreign-keys&gt;&lt;ref-type name="Journal Article"&gt;17&lt;/ref-type&gt;&lt;contributors&gt;&lt;authors&gt;&lt;author&gt;Blom, Mozes P K&lt;/author&gt;&lt;/authors&gt;&lt;/contributors&gt;&lt;titles&gt;&lt;title&gt;EAPhy: a flexible tool for high-throughput quality filtering of exon-alignments and data processing for phylogenetic methods&lt;/title&gt;&lt;secondary-title&gt;PLoS currents&lt;/secondary-title&gt;&lt;/titles&gt;&lt;periodical&gt;&lt;full-title&gt;PLoS currents&lt;/full-title&gt;&lt;/periodical&gt;&lt;volume&gt;7&lt;/volume&gt;&lt;dates&gt;&lt;year&gt;2015&lt;/year&gt;&lt;/dates&gt;&lt;urls&gt;&lt;/urls&gt;&lt;/record&gt;&lt;/Cite&gt;&lt;/EndNote&gt;</w:instrText>
      </w:r>
      <w:r>
        <w:rPr>
          <w:rFonts w:ascii="Cambria" w:eastAsia="Cambria" w:hAnsi="Cambria" w:cs="Cambria"/>
        </w:rPr>
        <w:fldChar w:fldCharType="separate"/>
      </w:r>
      <w:r w:rsidR="002B1610">
        <w:rPr>
          <w:rFonts w:ascii="Cambria" w:eastAsia="Cambria" w:hAnsi="Cambria" w:cs="Cambria"/>
          <w:noProof/>
        </w:rPr>
        <w:t>(Blom, 2015)</w:t>
      </w:r>
      <w:r>
        <w:rPr>
          <w:rFonts w:ascii="Cambria" w:eastAsia="Cambria" w:hAnsi="Cambria" w:cs="Cambria"/>
        </w:rPr>
        <w:fldChar w:fldCharType="end"/>
      </w:r>
      <w:r>
        <w:rPr>
          <w:rFonts w:ascii="Cambria" w:eastAsia="Cambria" w:hAnsi="Cambria" w:cs="Cambria"/>
        </w:rPr>
        <w:t>. In cases where only one sample was available for a</w:t>
      </w:r>
      <w:r w:rsidR="00D820E8">
        <w:rPr>
          <w:rFonts w:ascii="Cambria" w:eastAsia="Cambria" w:hAnsi="Cambria" w:cs="Cambria"/>
        </w:rPr>
        <w:t xml:space="preserve"> particular</w:t>
      </w:r>
      <w:r>
        <w:rPr>
          <w:rFonts w:ascii="Cambria" w:eastAsia="Cambria" w:hAnsi="Cambria" w:cs="Cambria"/>
        </w:rPr>
        <w:t xml:space="preserve"> OTU and the sample had &gt;20x average coverage, both the h0 and h1 haplotypes from EAPhy were included for the </w:t>
      </w:r>
      <w:r w:rsidR="003F7973">
        <w:rPr>
          <w:rFonts w:ascii="Cambria" w:eastAsia="Cambria" w:hAnsi="Cambria" w:cs="Cambria"/>
        </w:rPr>
        <w:t>sample to try and ensure two representatives for all taxa. Single exon alignments (1473 in total) were then produced for the representative samples using EAPhy, after which neighbour-joining trees were created for each exon in PAUP</w:t>
      </w:r>
      <w:r w:rsidR="000B4A89">
        <w:rPr>
          <w:rFonts w:ascii="Cambria" w:eastAsia="Cambria" w:hAnsi="Cambria" w:cs="Cambria"/>
        </w:rPr>
        <w:t>*</w:t>
      </w:r>
      <w:r w:rsidR="003F7973">
        <w:rPr>
          <w:rFonts w:ascii="Cambria" w:eastAsia="Cambria" w:hAnsi="Cambria" w:cs="Cambria"/>
        </w:rPr>
        <w:t xml:space="preserve"> v4.0.b10 </w:t>
      </w:r>
      <w:r w:rsidR="009B75B3">
        <w:rPr>
          <w:rFonts w:ascii="Cambria" w:eastAsia="Cambria" w:hAnsi="Cambria" w:cs="Cambria"/>
        </w:rPr>
        <w:fldChar w:fldCharType="begin"/>
      </w:r>
      <w:r w:rsidR="002B1610">
        <w:rPr>
          <w:rFonts w:ascii="Cambria" w:eastAsia="Cambria" w:hAnsi="Cambria" w:cs="Cambria"/>
        </w:rPr>
        <w:instrText xml:space="preserve"> ADDIN EN.CITE &lt;EndNote&gt;&lt;Cite&gt;&lt;Author&gt;Swofford&lt;/Author&gt;&lt;Year&gt;2002&lt;/Year&gt;&lt;RecNum&gt;648&lt;/RecNum&gt;&lt;DisplayText&gt;(Swofford, 2002)&lt;/DisplayText&gt;&lt;record&gt;&lt;rec-number&gt;648&lt;/rec-number&gt;&lt;foreign-keys&gt;&lt;key app="EN" db-id="2wa95vfw9vxa03et5wvpefx7w0tdpdr95det" timestamp="1524863629"&gt;648&lt;/key&gt;&lt;/foreign-keys&gt;&lt;ref-type name="Book"&gt;6&lt;/ref-type&gt;&lt;contributors&gt;&lt;authors&gt;&lt;author&gt;Swofford, David L&lt;/author&gt;&lt;/authors&gt;&lt;/contributors&gt;&lt;titles&gt;&lt;title&gt;PAUP*. Phylogenetic Analysis Using Parsimony (*and Other Methods). Version 4&lt;/title&gt;&lt;/titles&gt;&lt;dates&gt;&lt;year&gt;2002&lt;/year&gt;&lt;/dates&gt;&lt;pub-location&gt;Sunderland, Massachusetts&lt;/pub-location&gt;&lt;publisher&gt;Sinauer Associates&lt;/publisher&gt;&lt;urls&gt;&lt;/urls&gt;&lt;/record&gt;&lt;/Cite&gt;&lt;/EndNote&gt;</w:instrText>
      </w:r>
      <w:r w:rsidR="009B75B3">
        <w:rPr>
          <w:rFonts w:ascii="Cambria" w:eastAsia="Cambria" w:hAnsi="Cambria" w:cs="Cambria"/>
        </w:rPr>
        <w:fldChar w:fldCharType="separate"/>
      </w:r>
      <w:r w:rsidR="002B1610">
        <w:rPr>
          <w:rFonts w:ascii="Cambria" w:eastAsia="Cambria" w:hAnsi="Cambria" w:cs="Cambria"/>
          <w:noProof/>
        </w:rPr>
        <w:t>(Swofford, 2002)</w:t>
      </w:r>
      <w:r w:rsidR="009B75B3">
        <w:rPr>
          <w:rFonts w:ascii="Cambria" w:eastAsia="Cambria" w:hAnsi="Cambria" w:cs="Cambria"/>
        </w:rPr>
        <w:fldChar w:fldCharType="end"/>
      </w:r>
      <w:r w:rsidR="003F7973">
        <w:rPr>
          <w:rFonts w:ascii="Cambria" w:eastAsia="Cambria" w:hAnsi="Cambria" w:cs="Cambria"/>
        </w:rPr>
        <w:t xml:space="preserve"> using the HKY substitution model</w:t>
      </w:r>
      <w:r w:rsidR="00782AE2">
        <w:rPr>
          <w:rFonts w:ascii="Cambria" w:eastAsia="Cambria" w:hAnsi="Cambria" w:cs="Cambria"/>
        </w:rPr>
        <w:t>.</w:t>
      </w:r>
      <w:r w:rsidR="003F7973">
        <w:rPr>
          <w:rFonts w:ascii="Cambria" w:eastAsia="Cambria" w:hAnsi="Cambria" w:cs="Cambria"/>
        </w:rPr>
        <w:t xml:space="preserve"> </w:t>
      </w:r>
      <w:r w:rsidR="00782AE2">
        <w:rPr>
          <w:rFonts w:ascii="Cambria" w:eastAsia="Cambria" w:hAnsi="Cambria" w:cs="Cambria"/>
        </w:rPr>
        <w:t>From these NJ trees we</w:t>
      </w:r>
      <w:r w:rsidR="003F7973" w:rsidRPr="009250F9">
        <w:rPr>
          <w:rFonts w:ascii="Cambria" w:eastAsia="Cambria" w:hAnsi="Cambria" w:cs="Cambria"/>
        </w:rPr>
        <w:t xml:space="preserve"> randomly selected </w:t>
      </w:r>
      <w:r w:rsidR="003F7973">
        <w:rPr>
          <w:rFonts w:ascii="Cambria" w:eastAsia="Cambria" w:hAnsi="Cambria" w:cs="Cambria"/>
        </w:rPr>
        <w:t>10</w:t>
      </w:r>
      <w:r w:rsidR="008A78EB">
        <w:rPr>
          <w:rFonts w:ascii="Cambria" w:eastAsia="Cambria" w:hAnsi="Cambria" w:cs="Cambria"/>
        </w:rPr>
        <w:t>0</w:t>
      </w:r>
      <w:r w:rsidR="003F7973">
        <w:rPr>
          <w:rFonts w:ascii="Cambria" w:eastAsia="Cambria" w:hAnsi="Cambria" w:cs="Cambria"/>
        </w:rPr>
        <w:t xml:space="preserve"> </w:t>
      </w:r>
      <w:r w:rsidR="003F7973" w:rsidRPr="009250F9">
        <w:rPr>
          <w:rFonts w:ascii="Cambria" w:eastAsia="Cambria" w:hAnsi="Cambria" w:cs="Cambria"/>
        </w:rPr>
        <w:t xml:space="preserve">loci that satisfied criteria appropriate for a StarBEAST2 analysis (200–500 bp, sequences </w:t>
      </w:r>
      <w:r w:rsidR="00464D9F">
        <w:rPr>
          <w:rFonts w:ascii="Cambria" w:eastAsia="Cambria" w:hAnsi="Cambria" w:cs="Cambria"/>
        </w:rPr>
        <w:t xml:space="preserve">with </w:t>
      </w:r>
      <w:r w:rsidR="003F7973" w:rsidRPr="009250F9">
        <w:rPr>
          <w:rFonts w:ascii="Cambria" w:eastAsia="Cambria" w:hAnsi="Cambria" w:cs="Cambria"/>
        </w:rPr>
        <w:t>at least 90% complete</w:t>
      </w:r>
      <w:r w:rsidR="003F7973">
        <w:rPr>
          <w:rFonts w:ascii="Cambria" w:eastAsia="Cambria" w:hAnsi="Cambria" w:cs="Cambria"/>
        </w:rPr>
        <w:t xml:space="preserve"> </w:t>
      </w:r>
      <w:r w:rsidR="003F7973" w:rsidRPr="003B6913">
        <w:rPr>
          <w:rFonts w:ascii="Cambria" w:eastAsia="Cambria" w:hAnsi="Cambria" w:cs="Cambria"/>
        </w:rPr>
        <w:t>alignments and at least 95% taxa, no paralogs). These loci were then concatenated, and a</w:t>
      </w:r>
      <w:r w:rsidR="00641ACD" w:rsidRPr="003B6913">
        <w:rPr>
          <w:rFonts w:ascii="Cambria" w:eastAsia="Cambria" w:hAnsi="Cambria" w:cs="Cambria"/>
        </w:rPr>
        <w:t>n initial</w:t>
      </w:r>
      <w:r w:rsidR="003F7973" w:rsidRPr="003B6913">
        <w:rPr>
          <w:rFonts w:ascii="Cambria" w:eastAsia="Cambria" w:hAnsi="Cambria" w:cs="Cambria"/>
        </w:rPr>
        <w:t xml:space="preserve"> maximum-likelihood tree was created </w:t>
      </w:r>
      <w:commentRangeStart w:id="0"/>
      <w:commentRangeStart w:id="1"/>
      <w:commentRangeStart w:id="2"/>
      <w:r w:rsidR="003F7973" w:rsidRPr="003B6913">
        <w:rPr>
          <w:rFonts w:ascii="Cambria" w:eastAsia="Cambria" w:hAnsi="Cambria" w:cs="Cambria"/>
        </w:rPr>
        <w:t>using RAxML</w:t>
      </w:r>
      <w:r w:rsidR="00272FC1" w:rsidRPr="003B6913">
        <w:rPr>
          <w:rFonts w:ascii="Cambria" w:eastAsia="Cambria" w:hAnsi="Cambria" w:cs="Cambria"/>
        </w:rPr>
        <w:t xml:space="preserve"> </w:t>
      </w:r>
      <w:commentRangeEnd w:id="0"/>
      <w:r w:rsidR="00383EB3" w:rsidRPr="003B6913">
        <w:rPr>
          <w:rStyle w:val="CommentReference"/>
        </w:rPr>
        <w:commentReference w:id="0"/>
      </w:r>
      <w:commentRangeEnd w:id="1"/>
      <w:r w:rsidR="00782AE2" w:rsidRPr="003B6913">
        <w:rPr>
          <w:rStyle w:val="CommentReference"/>
        </w:rPr>
        <w:commentReference w:id="1"/>
      </w:r>
      <w:commentRangeEnd w:id="2"/>
      <w:r w:rsidR="00464D9F" w:rsidRPr="003B6913">
        <w:rPr>
          <w:rStyle w:val="CommentReference"/>
        </w:rPr>
        <w:commentReference w:id="2"/>
      </w:r>
      <w:r w:rsidR="00641ACD" w:rsidRPr="003B6913">
        <w:rPr>
          <w:rFonts w:ascii="Cambria" w:eastAsia="Cambria" w:hAnsi="Cambria" w:cs="Cambria"/>
        </w:rPr>
        <w:fldChar w:fldCharType="begin"/>
      </w:r>
      <w:r w:rsidR="00641ACD" w:rsidRPr="003B6913">
        <w:rPr>
          <w:rFonts w:ascii="Cambria" w:eastAsia="Cambria" w:hAnsi="Cambria" w:cs="Cambria"/>
        </w:rPr>
        <w:instrText xml:space="preserve"> ADDIN EN.CITE &lt;EndNote&gt;&lt;Cite&gt;&lt;Author&gt;Stamatakis&lt;/Author&gt;&lt;Year&gt;2014&lt;/Year&gt;&lt;RecNum&gt;112&lt;/RecNum&gt;&lt;DisplayText&gt;(Stamatakis, 2014)&lt;/DisplayText&gt;&lt;record&gt;&lt;rec-number&gt;112&lt;/rec-number&gt;&lt;foreign-keys&gt;&lt;key app="EN" db-id="few0x52dq052frepdtrpxadctdwpwsfffwed" timestamp="1742352183"&gt;112&lt;/key&gt;&lt;/foreign-keys&gt;&lt;ref-type name="Journal Article"&gt;17&lt;/ref-type&gt;&lt;contributors&gt;&lt;authors&gt;&lt;author&gt;Stamatakis, Alexandros&lt;/author&gt;&lt;/authors&gt;&lt;/contributors&gt;&lt;titles&gt;&lt;title&gt;RAxML version 8: a tool for phylogenetic analysis and post-analysis of large phylogenies&lt;/title&gt;&lt;secondary-title&gt;Bioinformatics&lt;/secondary-title&gt;&lt;/titles&gt;&lt;periodical&gt;&lt;full-title&gt;Bioinformatics&lt;/full-title&gt;&lt;/periodical&gt;&lt;pages&gt;1312-1313&lt;/pages&gt;&lt;volume&gt;30&lt;/volume&gt;&lt;number&gt;9&lt;/number&gt;&lt;dates&gt;&lt;year&gt;2014&lt;/year&gt;&lt;/dates&gt;&lt;isbn&gt;1367-4811&lt;/isbn&gt;&lt;urls&gt;&lt;/urls&gt;&lt;/record&gt;&lt;/Cite&gt;&lt;/EndNote&gt;</w:instrText>
      </w:r>
      <w:r w:rsidR="00641ACD" w:rsidRPr="003B6913">
        <w:rPr>
          <w:rFonts w:ascii="Cambria" w:eastAsia="Cambria" w:hAnsi="Cambria" w:cs="Cambria"/>
        </w:rPr>
        <w:fldChar w:fldCharType="separate"/>
      </w:r>
      <w:r w:rsidR="00641ACD" w:rsidRPr="003B6913">
        <w:rPr>
          <w:rFonts w:ascii="Cambria" w:eastAsia="Cambria" w:hAnsi="Cambria" w:cs="Cambria"/>
          <w:noProof/>
        </w:rPr>
        <w:t>(Stamatakis, 2014)</w:t>
      </w:r>
      <w:r w:rsidR="00641ACD" w:rsidRPr="003B6913">
        <w:rPr>
          <w:rFonts w:ascii="Cambria" w:eastAsia="Cambria" w:hAnsi="Cambria" w:cs="Cambria"/>
        </w:rPr>
        <w:fldChar w:fldCharType="end"/>
      </w:r>
      <w:r w:rsidR="003F7973" w:rsidRPr="003B6913">
        <w:rPr>
          <w:rFonts w:ascii="Cambria" w:eastAsia="Cambria" w:hAnsi="Cambria" w:cs="Cambria"/>
        </w:rPr>
        <w:t xml:space="preserve"> with a GTR-</w:t>
      </w:r>
      <w:r w:rsidR="00641ACD" w:rsidRPr="003B6913">
        <w:rPr>
          <w:rFonts w:ascii="Cambria" w:eastAsia="Cambria" w:hAnsi="Cambria" w:cs="Cambria"/>
        </w:rPr>
        <w:t>G</w:t>
      </w:r>
      <w:r w:rsidR="003F7973" w:rsidRPr="003B6913">
        <w:rPr>
          <w:rFonts w:ascii="Cambria" w:eastAsia="Cambria" w:hAnsi="Cambria" w:cs="Cambria"/>
        </w:rPr>
        <w:t xml:space="preserve"> model and boot-stopping criterion to check topology. </w:t>
      </w:r>
      <w:r w:rsidR="003B6913">
        <w:rPr>
          <w:rFonts w:ascii="Cambria" w:eastAsia="Cambria" w:hAnsi="Cambria" w:cs="Cambria"/>
        </w:rPr>
        <w:t>This initial tree was</w:t>
      </w:r>
      <w:r w:rsidR="00D820E8">
        <w:rPr>
          <w:rFonts w:ascii="Cambria" w:eastAsia="Cambria" w:hAnsi="Cambria" w:cs="Cambria"/>
        </w:rPr>
        <w:t xml:space="preserve"> not rooted</w:t>
      </w:r>
      <w:r w:rsidR="003B6913">
        <w:rPr>
          <w:rFonts w:ascii="Cambria" w:eastAsia="Cambria" w:hAnsi="Cambria" w:cs="Cambria"/>
        </w:rPr>
        <w:t xml:space="preserve">. </w:t>
      </w:r>
      <w:r w:rsidR="003F7973" w:rsidRPr="003B6913">
        <w:rPr>
          <w:rFonts w:ascii="Cambria" w:eastAsia="Cambria" w:hAnsi="Cambria" w:cs="Cambria"/>
        </w:rPr>
        <w:t xml:space="preserve">Following this, each locus alignment was also checked by eye in Geneious v6.1.8 </w:t>
      </w:r>
      <w:r w:rsidR="003F7973" w:rsidRPr="003B6913">
        <w:rPr>
          <w:rFonts w:ascii="Cambria" w:eastAsia="Cambria" w:hAnsi="Cambria" w:cs="Cambria"/>
        </w:rPr>
        <w:fldChar w:fldCharType="begin"/>
      </w:r>
      <w:r w:rsidR="002B1610" w:rsidRPr="003B6913">
        <w:rPr>
          <w:rFonts w:ascii="Cambria" w:eastAsia="Cambria" w:hAnsi="Cambria" w:cs="Cambria"/>
        </w:rPr>
        <w:instrText xml:space="preserve"> ADDIN EN.CITE &lt;EndNote&gt;&lt;Cite&gt;&lt;Author&gt;Kearse&lt;/Author&gt;&lt;Year&gt;2012&lt;/Year&gt;&lt;RecNum&gt;644&lt;/RecNum&gt;&lt;Prefix&gt;http://www.geneious.com`, &lt;/Prefix&gt;&lt;DisplayText&gt;(http://www.geneious.com, Kearse et al., 2012)&lt;/DisplayText&gt;&lt;record&gt;&lt;rec-number&gt;644&lt;/rec-number&gt;&lt;foreign-keys&gt;&lt;key app="EN" db-id="2wa95vfw9vxa03et5wvpefx7w0tdpdr95det" timestamp="1511934905"&gt;644&lt;/key&gt;&lt;/foreign-keys&gt;&lt;ref-type name="Journal Article"&gt;17&lt;/ref-type&gt;&lt;contributors&gt;&lt;authors&gt;&lt;author&gt;Kearse, M&lt;/author&gt;&lt;author&gt;Moir, R&lt;/author&gt;&lt;author&gt;Wilson, A&lt;/author&gt;&lt;author&gt;Stones-Havas, S&lt;/author&gt;&lt;author&gt;Cheung, M&lt;/author&gt;&lt;author&gt;Sturrock, S&lt;/author&gt;&lt;author&gt;Buxton, S&lt;/author&gt;&lt;author&gt;Cooper, A&lt;/author&gt;&lt;author&gt;Markowitz, S&lt;/author&gt;&lt;author&gt;Duran, C&lt;/author&gt;&lt;author&gt;Thierer, T&lt;/author&gt;&lt;author&gt;Ashton, B&lt;/author&gt;&lt;author&gt;Mentjies, P&lt;/author&gt;&lt;author&gt;Drummond, A&lt;/author&gt;&lt;/authors&gt;&lt;/contributors&gt;&lt;titles&gt;&lt;title&gt;Geneious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dates&gt;&lt;urls&gt;&lt;/urls&gt;&lt;/record&gt;&lt;/Cite&gt;&lt;/EndNote&gt;</w:instrText>
      </w:r>
      <w:r w:rsidR="003F7973" w:rsidRPr="003B6913">
        <w:rPr>
          <w:rFonts w:ascii="Cambria" w:eastAsia="Cambria" w:hAnsi="Cambria" w:cs="Cambria"/>
        </w:rPr>
        <w:fldChar w:fldCharType="separate"/>
      </w:r>
      <w:r w:rsidR="002B1610" w:rsidRPr="003B6913">
        <w:rPr>
          <w:rFonts w:ascii="Cambria" w:eastAsia="Cambria" w:hAnsi="Cambria" w:cs="Cambria"/>
          <w:noProof/>
        </w:rPr>
        <w:t>(http://www.geneious.com, Kearse et al., 2012)</w:t>
      </w:r>
      <w:r w:rsidR="003F7973" w:rsidRPr="003B6913">
        <w:rPr>
          <w:rFonts w:ascii="Cambria" w:eastAsia="Cambria" w:hAnsi="Cambria" w:cs="Cambria"/>
        </w:rPr>
        <w:fldChar w:fldCharType="end"/>
      </w:r>
      <w:r w:rsidR="003F7973" w:rsidRPr="003B6913">
        <w:rPr>
          <w:rFonts w:ascii="Cambria" w:eastAsia="Cambria" w:hAnsi="Cambria" w:cs="Cambria"/>
        </w:rPr>
        <w:t xml:space="preserve"> and cleaned – remaining gene paralogs, low quality individuals (high rates of Ns due to low sample coverage), chimeric/contaminated individuals (haplotypes of incorrect species, often associated</w:t>
      </w:r>
      <w:r w:rsidR="003F7973">
        <w:rPr>
          <w:rFonts w:ascii="Cambria" w:eastAsia="Cambria" w:hAnsi="Cambria" w:cs="Cambria"/>
        </w:rPr>
        <w:t xml:space="preserve"> with chimeras) – were removed from the data. Post-cleaning, the top ranked 100 loci were again concatenated, and a</w:t>
      </w:r>
      <w:r w:rsidR="00842A3B">
        <w:rPr>
          <w:rFonts w:ascii="Cambria" w:eastAsia="Cambria" w:hAnsi="Cambria" w:cs="Cambria"/>
        </w:rPr>
        <w:t>n</w:t>
      </w:r>
      <w:r w:rsidR="003F7973">
        <w:rPr>
          <w:rFonts w:ascii="Cambria" w:eastAsia="Cambria" w:hAnsi="Cambria" w:cs="Cambria"/>
        </w:rPr>
        <w:t xml:space="preserve"> ML tree was produced in RAxM</w:t>
      </w:r>
      <w:r w:rsidR="00842A3B">
        <w:rPr>
          <w:rFonts w:ascii="Cambria" w:eastAsia="Cambria" w:hAnsi="Cambria" w:cs="Cambria"/>
        </w:rPr>
        <w:t>L</w:t>
      </w:r>
      <w:r w:rsidR="003F7973">
        <w:rPr>
          <w:rFonts w:ascii="Cambria" w:eastAsia="Cambria" w:hAnsi="Cambria" w:cs="Cambria"/>
        </w:rPr>
        <w:t xml:space="preserve">.  </w:t>
      </w:r>
    </w:p>
    <w:p w14:paraId="71724E97" w14:textId="1E9B5B43" w:rsidR="00C05B79" w:rsidRDefault="009B75B3" w:rsidP="009B75B3">
      <w:pPr>
        <w:ind w:firstLine="720"/>
        <w:rPr>
          <w:rFonts w:ascii="Cambria" w:eastAsia="Cambria" w:hAnsi="Cambria" w:cs="Cambria"/>
        </w:rPr>
      </w:pPr>
      <w:r>
        <w:rPr>
          <w:rFonts w:ascii="Cambria" w:eastAsia="Cambria" w:hAnsi="Cambria" w:cs="Cambria"/>
        </w:rPr>
        <w:t>To conduct the multi-species coalescent analyses</w:t>
      </w:r>
      <w:r w:rsidR="004D1DB9">
        <w:rPr>
          <w:rFonts w:ascii="Cambria" w:eastAsia="Cambria" w:hAnsi="Cambria" w:cs="Cambria"/>
        </w:rPr>
        <w:t>,</w:t>
      </w:r>
      <w:r>
        <w:rPr>
          <w:rFonts w:ascii="Cambria" w:eastAsia="Cambria" w:hAnsi="Cambria" w:cs="Cambria"/>
        </w:rPr>
        <w:t xml:space="preserve"> w</w:t>
      </w:r>
      <w:r w:rsidR="00C05B79" w:rsidRPr="00E73612">
        <w:rPr>
          <w:rFonts w:ascii="Cambria" w:eastAsia="Cambria" w:hAnsi="Cambria" w:cs="Cambria"/>
        </w:rPr>
        <w:t>e used the algorithms implemented in BEAST2</w:t>
      </w:r>
      <w:r>
        <w:rPr>
          <w:rFonts w:ascii="Cambria" w:eastAsia="Cambria" w:hAnsi="Cambria" w:cs="Cambria"/>
        </w:rPr>
        <w:t xml:space="preserve"> v2.4.8</w:t>
      </w:r>
      <w:r w:rsidR="00C05B79" w:rsidRPr="00E73612">
        <w:rPr>
          <w:rFonts w:ascii="Cambria" w:eastAsia="Cambria" w:hAnsi="Cambria" w:cs="Cambria"/>
        </w:rPr>
        <w:t xml:space="preserve"> </w:t>
      </w:r>
      <w:r w:rsidR="00C05B79" w:rsidRPr="5EB95303">
        <w:fldChar w:fldCharType="begin"/>
      </w:r>
      <w:r w:rsidR="002B1610">
        <w:instrText xml:space="preserve"> ADDIN EN.CITE &lt;EndNote&gt;&lt;Cite&gt;&lt;Author&gt;Bouckaert&lt;/Author&gt;&lt;Year&gt;2014&lt;/Year&gt;&lt;RecNum&gt;134&lt;/RecNum&gt;&lt;DisplayText&gt;(Bouckaert et al., 2014; Drummond &amp;amp; Bouckaert, 2015)&lt;/DisplayText&gt;&lt;record&gt;&lt;rec-number&gt;134&lt;/rec-number&gt;&lt;foreign-keys&gt;&lt;key app="EN" db-id="50xv2es9r2wrzneddfnvfdzgra0szdazzz99" timestamp="1481773272"&gt;134&lt;/key&gt;&lt;/foreign-keys&gt;&lt;ref-type name="Journal Article"&gt;17&lt;/ref-type&gt;&lt;contributors&gt;&lt;authors&gt;&lt;author&gt;Bouckaert, R&lt;/author&gt;&lt;author&gt;Heled, J&lt;/author&gt;&lt;author&gt;Kühnert, D&lt;/author&gt;&lt;author&gt;Vaughan, T&lt;/author&gt;&lt;author&gt;Wu, C-H&lt;/author&gt;&lt;author&gt;Xie, D&lt;/author&gt;&lt;author&gt;Marc A. Suchard &lt;/author&gt;&lt;author&gt;Andrew Rambaut &lt;/author&gt;&lt;author&gt;Alexei J. Drummond&lt;/author&gt;&lt;/authors&gt;&lt;/contributors&gt;&lt;titles&gt;&lt;title&gt;BEAST 2: a software platform for Bayesian Evolutionary analysis&lt;/title&gt;&lt;secondary-title&gt;PLOS Computational Biology&lt;/secondary-title&gt;&lt;/titles&gt;&lt;periodical&gt;&lt;full-title&gt;PLoS Computational Biology&lt;/full-title&gt;&lt;abbr-1&gt;PLoS Comp. Biol.&lt;/abbr-1&gt;&lt;abbr-2&gt;PLoS Comp Biol&lt;/abbr-2&gt;&lt;/periodical&gt;&lt;pages&gt;e1003537&lt;/pages&gt;&lt;volume&gt;10&lt;/volume&gt;&lt;number&gt;4&lt;/number&gt;&lt;dates&gt;&lt;year&gt;2014&lt;/year&gt;&lt;/dates&gt;&lt;urls&gt;&lt;/urls&gt;&lt;electronic-resource-num&gt;10.1371/journal.pcbi.1003537&lt;/electronic-resource-num&gt;&lt;/record&gt;&lt;/Cite&gt;&lt;Cite&gt;&lt;Author&gt;Drummond&lt;/Author&gt;&lt;Year&gt;2015&lt;/Year&gt;&lt;RecNum&gt;135&lt;/RecNum&gt;&lt;record&gt;&lt;rec-number&gt;135&lt;/rec-number&gt;&lt;foreign-keys&gt;&lt;key app="EN" db-id="50xv2es9r2wrzneddfnvfdzgra0szdazzz99" timestamp="1481773348"&gt;135&lt;/key&gt;&lt;/foreign-keys&gt;&lt;ref-type name="Book"&gt;6&lt;/ref-type&gt;&lt;contributors&gt;&lt;authors&gt;&lt;author&gt;Drummond, Alexei J&lt;/author&gt;&lt;author&gt;Bouckaert, Remco R&lt;/author&gt;&lt;/authors&gt;&lt;/contributors&gt;&lt;titles&gt;&lt;title&gt;Bayesian evolutionary analysis with BEAST&lt;/title&gt;&lt;/titles&gt;&lt;dates&gt;&lt;year&gt;2015&lt;/year&gt;&lt;/dates&gt;&lt;pub-location&gt;Cambridge&lt;/pub-location&gt;&lt;publisher&gt;Cambridge University Press&lt;/publisher&gt;&lt;isbn&gt;1316298345&lt;/isbn&gt;&lt;urls&gt;&lt;/urls&gt;&lt;/record&gt;&lt;/Cite&gt;&lt;/EndNote&gt;</w:instrText>
      </w:r>
      <w:r w:rsidR="00C05B79" w:rsidRPr="5EB95303">
        <w:rPr>
          <w:rFonts w:ascii="Cambria" w:hAnsi="Cambria"/>
        </w:rPr>
        <w:fldChar w:fldCharType="separate"/>
      </w:r>
      <w:r w:rsidR="002B1610" w:rsidRPr="002B1610">
        <w:rPr>
          <w:noProof/>
        </w:rPr>
        <w:t>(Bouckaert et al., 2014; Drummond &amp; Bouckaert, 2015)</w:t>
      </w:r>
      <w:r w:rsidR="00C05B79" w:rsidRPr="5EB95303">
        <w:fldChar w:fldCharType="end"/>
      </w:r>
      <w:r w:rsidR="00C05B79" w:rsidRPr="00E73612">
        <w:rPr>
          <w:rFonts w:ascii="Cambria" w:eastAsia="Cambria" w:hAnsi="Cambria" w:cs="Cambria"/>
        </w:rPr>
        <w:t>, as StarBEAST2 v0.1</w:t>
      </w:r>
      <w:r w:rsidR="003F7973">
        <w:rPr>
          <w:rFonts w:ascii="Cambria" w:eastAsia="Cambria" w:hAnsi="Cambria" w:cs="Cambria"/>
        </w:rPr>
        <w:t xml:space="preserve">4 </w:t>
      </w:r>
      <w:r w:rsidR="00C05B79" w:rsidRPr="5EB95303">
        <w:fldChar w:fldCharType="begin"/>
      </w:r>
      <w:r w:rsidR="002B1610">
        <w:instrText xml:space="preserve"> ADDIN EN.CITE &lt;EndNote&gt;&lt;Cite&gt;&lt;Author&gt;Ogilvie&lt;/Author&gt;&lt;Year&gt;2017&lt;/Year&gt;&lt;RecNum&gt;139&lt;/RecNum&gt;&lt;DisplayText&gt;(Ogilvie et al., 2017)&lt;/DisplayText&gt;&lt;record&gt;&lt;rec-number&gt;139&lt;/rec-number&gt;&lt;foreign-keys&gt;&lt;key app="EN" db-id="50xv2es9r2wrzneddfnvfdzgra0szdazzz99" timestamp="1481775657"&gt;139&lt;/key&gt;&lt;/foreign-keys&gt;&lt;ref-type name="Journal Article"&gt;17&lt;/ref-type&gt;&lt;contributors&gt;&lt;authors&gt;&lt;author&gt;Ogilvie, Huw A&lt;/author&gt;&lt;author&gt;Bouckaert, R&lt;/author&gt;&lt;author&gt;Drummond, Alexei J&lt;/author&gt;&lt;/authors&gt;&lt;/contributors&gt;&lt;titles&gt;&lt;title&gt;StarBEAST2 brings faster species tree inference and accurate estimates of substitution rates&lt;/title&gt;&lt;secondary-title&gt;Molecular Biology and Evolution&lt;/secondary-title&gt;&lt;/titles&gt;&lt;periodical&gt;&lt;full-title&gt;Molecular Biology and Evolution&lt;/full-title&gt;&lt;abbr-1&gt;Mol. Biol. Evol.&lt;/abbr-1&gt;&lt;abbr-2&gt;Mol Biol Evol&lt;/abbr-2&gt;&lt;/periodical&gt;&lt;pages&gt;doi: 10.1093/molbev/msx126&lt;/pages&gt;&lt;volume&gt;msx126&lt;/volume&gt;&lt;dates&gt;&lt;year&gt;2017&lt;/year&gt;&lt;/dates&gt;&lt;urls&gt;&lt;/urls&gt;&lt;electronic-resource-num&gt;10.1093/molbev/msx126&lt;/electronic-resource-num&gt;&lt;research-notes&gt;StarBEAST2 ref - still not offiically published but now listed in a journal!!&lt;/research-notes&gt;&lt;/record&gt;&lt;/Cite&gt;&lt;/EndNote&gt;</w:instrText>
      </w:r>
      <w:r w:rsidR="00C05B79" w:rsidRPr="5EB95303">
        <w:rPr>
          <w:rFonts w:ascii="Cambria" w:eastAsia="Cambria" w:hAnsi="Cambria" w:cs="Cambria"/>
        </w:rPr>
        <w:fldChar w:fldCharType="separate"/>
      </w:r>
      <w:r w:rsidR="002B1610" w:rsidRPr="002B1610">
        <w:rPr>
          <w:noProof/>
        </w:rPr>
        <w:t>(Ogilvie et al., 2017)</w:t>
      </w:r>
      <w:r w:rsidR="00C05B79" w:rsidRPr="5EB95303">
        <w:fldChar w:fldCharType="end"/>
      </w:r>
      <w:r>
        <w:t xml:space="preserve">, with all xml files </w:t>
      </w:r>
      <w:r w:rsidR="004D1DB9">
        <w:t>set up</w:t>
      </w:r>
      <w:r w:rsidRPr="00D85578">
        <w:t xml:space="preserve"> using BEAUti v2.4.8 </w:t>
      </w:r>
      <w:r w:rsidRPr="00D85578">
        <w:fldChar w:fldCharType="begin"/>
      </w:r>
      <w:r w:rsidR="002B1610" w:rsidRPr="00D85578">
        <w:instrText xml:space="preserve"> ADDIN EN.CITE &lt;EndNote&gt;&lt;Cite&gt;&lt;Author&gt;Bouckaert&lt;/Author&gt;&lt;Year&gt;2014&lt;/Year&gt;&lt;RecNum&gt;572&lt;/RecNum&gt;&lt;DisplayText&gt;(Bouckaert et al., 2014)&lt;/DisplayText&gt;&lt;record&gt;&lt;rec-number&gt;572&lt;/rec-number&gt;&lt;foreign-keys&gt;&lt;key app="EN" db-id="2wa95vfw9vxa03et5wvpefx7w0tdpdr95det" timestamp="1491876325"&gt;572&lt;/key&gt;&lt;/foreign-keys&gt;&lt;ref-type name="Journal Article"&gt;17&lt;/ref-type&gt;&lt;contributors&gt;&lt;authors&gt;&lt;author&gt;Bouckaert, Remco&lt;/author&gt;&lt;author&gt;Heled, Joseph&lt;/author&gt;&lt;author&gt;Kühnert, Denise&lt;/author&gt;&lt;author&gt;Vaughan, Tim&lt;/author&gt;&lt;author&gt;Wu, Chieh-Hsi&lt;/author&gt;&lt;author&gt;Xie, Dong&lt;/author&gt;&lt;author&gt;Suchard, Marc A&lt;/author&gt;&lt;author&gt;Rambaut, Andrew&lt;/author&gt;&lt;author&gt;Drummond, Alexei J&lt;/author&gt;&lt;/authors&gt;&lt;/contributors&gt;&lt;titles&gt;&lt;title&gt;BEAST 2: a software platform for Bayesian evolutionary analysis&lt;/title&gt;&lt;secondary-title&gt;PLoS Computational Biology&lt;/secondary-title&gt;&lt;/titles&gt;&lt;periodical&gt;&lt;full-title&gt;PLoS Computational Biology&lt;/full-title&gt;&lt;/periodical&gt;&lt;pages&gt;e1003537&lt;/pages&gt;&lt;volume&gt;10&lt;/volume&gt;&lt;number&gt;4&lt;/number&gt;&lt;dates&gt;&lt;year&gt;2014&lt;/year&gt;&lt;/dates&gt;&lt;urls&gt;&lt;/urls&gt;&lt;/record&gt;&lt;/Cite&gt;&lt;/EndNote&gt;</w:instrText>
      </w:r>
      <w:r w:rsidRPr="00D85578">
        <w:fldChar w:fldCharType="separate"/>
      </w:r>
      <w:r w:rsidR="002B1610" w:rsidRPr="00D85578">
        <w:rPr>
          <w:noProof/>
        </w:rPr>
        <w:t>(Bouckaert et al., 2014)</w:t>
      </w:r>
      <w:r w:rsidRPr="00D85578">
        <w:fldChar w:fldCharType="end"/>
      </w:r>
      <w:r w:rsidR="00C05B79" w:rsidRPr="00D85578">
        <w:rPr>
          <w:rFonts w:ascii="Cambria" w:eastAsia="Cambria" w:hAnsi="Cambria" w:cs="Cambria"/>
        </w:rPr>
        <w:t xml:space="preserve">. Following </w:t>
      </w:r>
      <w:r w:rsidR="00C05B79" w:rsidRPr="000C1EA4">
        <w:rPr>
          <w:rFonts w:ascii="Cambria" w:eastAsia="Cambria" w:hAnsi="Cambria" w:cs="Cambria"/>
        </w:rPr>
        <w:t xml:space="preserve">Ashman et al. </w:t>
      </w:r>
      <w:r w:rsidR="00C5077C" w:rsidRPr="000C1EA4">
        <w:rPr>
          <w:rFonts w:ascii="Cambria" w:eastAsia="Cambria" w:hAnsi="Cambria" w:cs="Cambria"/>
        </w:rPr>
        <w:t>2018</w:t>
      </w:r>
      <w:r w:rsidR="00C05B79" w:rsidRPr="00D85578">
        <w:rPr>
          <w:rFonts w:ascii="Cambria" w:eastAsia="Cambria" w:hAnsi="Cambria" w:cs="Cambria"/>
        </w:rPr>
        <w:t xml:space="preserve"> </w:t>
      </w:r>
      <w:r w:rsidR="00C05B79">
        <w:rPr>
          <w:rFonts w:ascii="Cambria" w:eastAsia="Cambria" w:hAnsi="Cambria" w:cs="Cambria"/>
        </w:rPr>
        <w:t>and</w:t>
      </w:r>
      <w:r w:rsidR="00C05B79" w:rsidRPr="00E73612">
        <w:rPr>
          <w:rFonts w:ascii="Cambria" w:eastAsia="Cambria" w:hAnsi="Cambria" w:cs="Cambria"/>
        </w:rPr>
        <w:t xml:space="preserve"> </w:t>
      </w:r>
      <w:r w:rsidR="00EE35A2">
        <w:rPr>
          <w:rFonts w:ascii="Cambria" w:eastAsia="Cambria" w:hAnsi="Cambria" w:cs="Cambria"/>
        </w:rPr>
        <w:t xml:space="preserve">to </w:t>
      </w:r>
      <w:r w:rsidR="00C05B79" w:rsidRPr="00E73612">
        <w:rPr>
          <w:rFonts w:ascii="Cambria" w:eastAsia="Cambria" w:hAnsi="Cambria" w:cs="Cambria"/>
        </w:rPr>
        <w:t xml:space="preserve">overcome </w:t>
      </w:r>
      <w:r w:rsidR="00C05B79">
        <w:rPr>
          <w:rFonts w:ascii="Cambria" w:eastAsia="Cambria" w:hAnsi="Cambria" w:cs="Cambria"/>
        </w:rPr>
        <w:t>the computational limits on taxa numbers</w:t>
      </w:r>
      <w:r w:rsidR="00C05B79" w:rsidRPr="00E73612">
        <w:rPr>
          <w:rFonts w:ascii="Cambria" w:eastAsia="Cambria" w:hAnsi="Cambria" w:cs="Cambria"/>
        </w:rPr>
        <w:t xml:space="preserve">, we employed a “divide and conquer” strategy </w:t>
      </w:r>
      <w:r w:rsidR="00C05B79" w:rsidRPr="5EB95303">
        <w:fldChar w:fldCharType="begin"/>
      </w:r>
      <w:r w:rsidR="002B1610">
        <w:instrText xml:space="preserve"> ADDIN EN.CITE &lt;EndNote&gt;&lt;Cite&gt;&lt;Author&gt;Antonelli&lt;/Author&gt;&lt;Year&gt;2016&lt;/Year&gt;&lt;RecNum&gt;218&lt;/RecNum&gt;&lt;Prefix&gt;sensu &lt;/Prefix&gt;&lt;DisplayText&gt;(sensu Antonelli et al., 2016)&lt;/DisplayText&gt;&lt;record&gt;&lt;rec-number&gt;218&lt;/rec-number&gt;&lt;foreign-keys&gt;&lt;key app="EN" db-id="995f2s9v42209nesd9axxtres9sxrvee99z0" timestamp="1479094261"&gt;218&lt;/key&gt;&lt;/foreign-keys&gt;&lt;ref-type name="Journal Article"&gt;17&lt;/ref-type&gt;&lt;contributors&gt;&lt;authors&gt;&lt;author&gt;Antonelli, Alexandre&lt;/author&gt;&lt;author&gt;Hettling, Hannes&lt;/author&gt;&lt;author&gt;Condamine, Fabien L.&lt;/author&gt;&lt;author&gt;Vos, Karin&lt;/author&gt;&lt;author&gt;Nilsson, R. Henrik&lt;/author&gt;&lt;author&gt;Sanderson, Michael J.&lt;/author&gt;&lt;author&gt;Sauquet, Hervé&lt;/author&gt;&lt;author&gt;Scharn, Ruud&lt;/author&gt;&lt;author&gt;Silvestro, Daniele&lt;/author&gt;&lt;author&gt;Töpel, Mats&lt;/author&gt;&lt;author&gt;Bacon, Christine D.&lt;/author&gt;&lt;author&gt;Oxelman, Bengt&lt;/author&gt;&lt;author&gt;Vos, Rutger A.&lt;/author&gt;&lt;/authors&gt;&lt;/contributors&gt;&lt;titles&gt;&lt;title&gt;Toward a Self-Updating Platform for Estimating Rates of Speciation and Migration, Ages, and Relationships of Taxa&lt;/title&gt;&lt;secondary-title&gt;Systematic Biology&lt;/secondary-title&gt;&lt;/titles&gt;&lt;periodical&gt;&lt;full-title&gt;Systematic Biology&lt;/full-title&gt;&lt;abbr-1&gt;Syst. Biol.&lt;/abbr-1&gt;&lt;abbr-2&gt;Syst Biol&lt;/abbr-2&gt;&lt;/periodical&gt;&lt;dates&gt;&lt;year&gt;2016&lt;/year&gt;&lt;pub-dates&gt;&lt;date&gt;September 10, 2016&lt;/date&gt;&lt;/pub-dates&gt;&lt;/dates&gt;&lt;urls&gt;&lt;related-urls&gt;&lt;url&gt;http://sysbio.oxfordjournals.org/content/early/2016/10/13/sysbio.syw066.abstract&lt;/url&gt;&lt;/related-urls&gt;&lt;/urls&gt;&lt;electronic-resource-num&gt;10.1093/sysbio/syw066&lt;/electronic-resource-num&gt;&lt;/record&gt;&lt;/Cite&gt;&lt;/EndNote&gt;</w:instrText>
      </w:r>
      <w:r w:rsidR="00C05B79" w:rsidRPr="5EB95303">
        <w:rPr>
          <w:rFonts w:ascii="Cambria" w:hAnsi="Cambria"/>
        </w:rPr>
        <w:fldChar w:fldCharType="separate"/>
      </w:r>
      <w:r w:rsidR="002B1610" w:rsidRPr="002B1610">
        <w:rPr>
          <w:noProof/>
        </w:rPr>
        <w:t>(sensu Antonelli et al., 2016)</w:t>
      </w:r>
      <w:r w:rsidR="00C05B79" w:rsidRPr="5EB95303">
        <w:fldChar w:fldCharType="end"/>
      </w:r>
      <w:r w:rsidR="00C05B79" w:rsidRPr="00E73612">
        <w:rPr>
          <w:rFonts w:ascii="Cambria" w:eastAsia="Cambria" w:hAnsi="Cambria" w:cs="Cambria"/>
        </w:rPr>
        <w:t xml:space="preserve">. </w:t>
      </w:r>
      <w:r w:rsidR="00C05B79">
        <w:rPr>
          <w:rFonts w:ascii="Cambria" w:eastAsia="Cambria" w:hAnsi="Cambria" w:cs="Cambria"/>
        </w:rPr>
        <w:t>We</w:t>
      </w:r>
      <w:r w:rsidR="00C05B79" w:rsidRPr="00E73612">
        <w:rPr>
          <w:rFonts w:ascii="Cambria" w:eastAsia="Cambria" w:hAnsi="Cambria" w:cs="Cambria"/>
        </w:rPr>
        <w:t xml:space="preserve"> identif</w:t>
      </w:r>
      <w:r w:rsidR="00C05B79">
        <w:rPr>
          <w:rFonts w:ascii="Cambria" w:eastAsia="Cambria" w:hAnsi="Cambria" w:cs="Cambria"/>
        </w:rPr>
        <w:t>ied five</w:t>
      </w:r>
      <w:r w:rsidR="00C05B79" w:rsidRPr="00E73612">
        <w:rPr>
          <w:rFonts w:ascii="Cambria" w:eastAsia="Cambria" w:hAnsi="Cambria" w:cs="Cambria"/>
        </w:rPr>
        <w:t xml:space="preserve"> </w:t>
      </w:r>
      <w:r w:rsidR="00EE35A2" w:rsidRPr="00E73612">
        <w:rPr>
          <w:rFonts w:ascii="Cambria" w:eastAsia="Cambria" w:hAnsi="Cambria" w:cs="Cambria"/>
        </w:rPr>
        <w:t xml:space="preserve">strongly </w:t>
      </w:r>
      <w:r w:rsidR="00C05B79" w:rsidRPr="00E73612">
        <w:rPr>
          <w:rFonts w:ascii="Cambria" w:eastAsia="Cambria" w:hAnsi="Cambria" w:cs="Cambria"/>
        </w:rPr>
        <w:lastRenderedPageBreak/>
        <w:t>supported subclades</w:t>
      </w:r>
      <w:r w:rsidR="00C05B79">
        <w:rPr>
          <w:rFonts w:ascii="Cambria" w:eastAsia="Cambria" w:hAnsi="Cambria" w:cs="Cambria"/>
        </w:rPr>
        <w:t xml:space="preserve"> </w:t>
      </w:r>
      <w:r w:rsidR="00C05B79" w:rsidRPr="00E73612">
        <w:rPr>
          <w:rFonts w:ascii="Cambria" w:eastAsia="Cambria" w:hAnsi="Cambria" w:cs="Cambria"/>
        </w:rPr>
        <w:t>with many closely related lineages from initial RAxML concatenat</w:t>
      </w:r>
      <w:r w:rsidR="00C05B79">
        <w:rPr>
          <w:rFonts w:ascii="Cambria" w:eastAsia="Cambria" w:hAnsi="Cambria" w:cs="Cambria"/>
        </w:rPr>
        <w:t>ed trees</w:t>
      </w:r>
      <w:r w:rsidR="00C05B79" w:rsidRPr="00E73612">
        <w:rPr>
          <w:rFonts w:ascii="Cambria" w:eastAsia="Cambria" w:hAnsi="Cambria" w:cs="Cambria"/>
        </w:rPr>
        <w:t xml:space="preserve">, and </w:t>
      </w:r>
      <w:r w:rsidR="00C05B79">
        <w:rPr>
          <w:rFonts w:ascii="Cambria" w:eastAsia="Cambria" w:hAnsi="Cambria" w:cs="Cambria"/>
        </w:rPr>
        <w:t>removed them for</w:t>
      </w:r>
      <w:r w:rsidR="00C05B79" w:rsidRPr="00E73612">
        <w:rPr>
          <w:rFonts w:ascii="Cambria" w:eastAsia="Cambria" w:hAnsi="Cambria" w:cs="Cambria"/>
        </w:rPr>
        <w:t xml:space="preserve"> smaller, subclade-specific StarBEAST2 analyses</w:t>
      </w:r>
      <w:r w:rsidR="00C05B79" w:rsidRPr="00712FD4">
        <w:rPr>
          <w:rFonts w:ascii="Cambria" w:eastAsia="Cambria" w:hAnsi="Cambria" w:cs="Cambria"/>
        </w:rPr>
        <w:t xml:space="preserve">. </w:t>
      </w:r>
      <w:r w:rsidR="00C05B79" w:rsidRPr="00E73612">
        <w:rPr>
          <w:rFonts w:ascii="Cambria" w:eastAsia="Cambria" w:hAnsi="Cambria" w:cs="Cambria"/>
        </w:rPr>
        <w:t xml:space="preserve">When a subclade </w:t>
      </w:r>
      <w:r w:rsidR="00C31D4D">
        <w:rPr>
          <w:rFonts w:ascii="Cambria" w:eastAsia="Cambria" w:hAnsi="Cambria" w:cs="Cambria"/>
        </w:rPr>
        <w:t>was</w:t>
      </w:r>
      <w:r w:rsidR="00C05B79" w:rsidRPr="00E73612">
        <w:rPr>
          <w:rFonts w:ascii="Cambria" w:eastAsia="Cambria" w:hAnsi="Cambria" w:cs="Cambria"/>
        </w:rPr>
        <w:t xml:space="preserve"> removed,</w:t>
      </w:r>
      <w:r w:rsidR="00C05B79">
        <w:rPr>
          <w:rFonts w:ascii="Cambria" w:eastAsia="Cambria" w:hAnsi="Cambria" w:cs="Cambria"/>
        </w:rPr>
        <w:t xml:space="preserve"> at least</w:t>
      </w:r>
      <w:r w:rsidR="00C05B79" w:rsidRPr="00E73612">
        <w:rPr>
          <w:rFonts w:ascii="Cambria" w:eastAsia="Cambria" w:hAnsi="Cambria" w:cs="Cambria"/>
        </w:rPr>
        <w:t xml:space="preserve"> two lineages delimiting the subclade </w:t>
      </w:r>
      <w:r w:rsidR="00C31D4D">
        <w:rPr>
          <w:rFonts w:ascii="Cambria" w:eastAsia="Cambria" w:hAnsi="Cambria" w:cs="Cambria"/>
        </w:rPr>
        <w:t>were</w:t>
      </w:r>
      <w:r w:rsidR="00C05B79" w:rsidRPr="00E73612">
        <w:rPr>
          <w:rFonts w:ascii="Cambria" w:eastAsia="Cambria" w:hAnsi="Cambria" w:cs="Cambria"/>
        </w:rPr>
        <w:t xml:space="preserve"> </w:t>
      </w:r>
      <w:r w:rsidR="00F11EA2">
        <w:rPr>
          <w:rFonts w:ascii="Cambria" w:eastAsia="Cambria" w:hAnsi="Cambria" w:cs="Cambria"/>
        </w:rPr>
        <w:t>retained</w:t>
      </w:r>
      <w:r w:rsidR="00C05B79" w:rsidRPr="00E73612">
        <w:rPr>
          <w:rFonts w:ascii="Cambria" w:eastAsia="Cambria" w:hAnsi="Cambria" w:cs="Cambria"/>
        </w:rPr>
        <w:t xml:space="preserve"> </w:t>
      </w:r>
      <w:proofErr w:type="gramStart"/>
      <w:r w:rsidR="004D1DB9">
        <w:rPr>
          <w:rFonts w:ascii="Cambria" w:eastAsia="Cambria" w:hAnsi="Cambria" w:cs="Cambria"/>
        </w:rPr>
        <w:t xml:space="preserve">in </w:t>
      </w:r>
      <w:r w:rsidR="00C05B79" w:rsidRPr="00E73612">
        <w:rPr>
          <w:rFonts w:ascii="Cambria" w:eastAsia="Cambria" w:hAnsi="Cambria" w:cs="Cambria"/>
        </w:rPr>
        <w:t>order to</w:t>
      </w:r>
      <w:proofErr w:type="gramEnd"/>
      <w:r w:rsidR="00C05B79" w:rsidRPr="00E73612">
        <w:rPr>
          <w:rFonts w:ascii="Cambria" w:eastAsia="Cambria" w:hAnsi="Cambria" w:cs="Cambria"/>
        </w:rPr>
        <w:t xml:space="preserve"> represent the subclade’s root node; any lineages that are phylogenetically isolated, or have highly uncertain placement, are also left in the remaining “skeleton tree”</w:t>
      </w:r>
      <w:r w:rsidR="00C05B79" w:rsidRPr="000810A8">
        <w:rPr>
          <w:rFonts w:ascii="Cambria" w:eastAsia="Cambria" w:hAnsi="Cambria" w:cs="Cambria"/>
        </w:rPr>
        <w:t xml:space="preserve">. </w:t>
      </w:r>
    </w:p>
    <w:p w14:paraId="530018F9" w14:textId="6C9CD7E2" w:rsidR="009B75B3" w:rsidRPr="00F95B23" w:rsidRDefault="009B75B3" w:rsidP="00CE0D6D">
      <w:pPr>
        <w:ind w:firstLine="720"/>
        <w:rPr>
          <w:rFonts w:ascii="Cambria" w:eastAsia="Cambria" w:hAnsi="Cambria" w:cs="Cambria"/>
        </w:rPr>
      </w:pPr>
      <w:r>
        <w:rPr>
          <w:rFonts w:ascii="Cambria" w:eastAsia="Cambria" w:hAnsi="Cambria" w:cs="Cambria"/>
        </w:rPr>
        <w:t xml:space="preserve">Each subclade analysis and the skeleton tree analysis </w:t>
      </w:r>
      <w:r w:rsidR="004D1DB9">
        <w:rPr>
          <w:rFonts w:ascii="Cambria" w:eastAsia="Cambria" w:hAnsi="Cambria" w:cs="Cambria"/>
        </w:rPr>
        <w:t>were set up</w:t>
      </w:r>
      <w:r>
        <w:rPr>
          <w:rFonts w:ascii="Cambria" w:eastAsia="Cambria" w:hAnsi="Cambria" w:cs="Cambria"/>
        </w:rPr>
        <w:t xml:space="preserve"> to run using a linked strict clock model across all exons with a 1/X prior </w:t>
      </w:r>
      <w:proofErr w:type="gramStart"/>
      <w:r>
        <w:rPr>
          <w:rFonts w:ascii="Cambria" w:eastAsia="Cambria" w:hAnsi="Cambria" w:cs="Cambria"/>
        </w:rPr>
        <w:t>setting, and</w:t>
      </w:r>
      <w:proofErr w:type="gramEnd"/>
      <w:r>
        <w:rPr>
          <w:rFonts w:ascii="Cambria" w:eastAsia="Cambria" w:hAnsi="Cambria" w:cs="Cambria"/>
        </w:rPr>
        <w:t xml:space="preserve"> estimated the clock of each gene relative to the overall mean clock. The data was partitioned by locus</w:t>
      </w:r>
      <w:r w:rsidR="00D139FB">
        <w:rPr>
          <w:rFonts w:ascii="Cambria" w:eastAsia="Cambria" w:hAnsi="Cambria" w:cs="Cambria"/>
        </w:rPr>
        <w:t xml:space="preserve"> with</w:t>
      </w:r>
      <w:r>
        <w:rPr>
          <w:rFonts w:ascii="Cambria" w:eastAsia="Cambria" w:hAnsi="Cambria" w:cs="Cambria"/>
        </w:rPr>
        <w:t xml:space="preserve"> substitution models set to HKY+G, overall </w:t>
      </w:r>
      <w:r w:rsidR="00D139FB">
        <w:rPr>
          <w:rFonts w:ascii="Cambria" w:eastAsia="Cambria" w:hAnsi="Cambria" w:cs="Cambria"/>
        </w:rPr>
        <w:t>constant populations model, and a Birth-Death speciation model</w:t>
      </w:r>
      <w:r>
        <w:rPr>
          <w:rFonts w:ascii="Cambria" w:eastAsia="Cambria" w:hAnsi="Cambria" w:cs="Cambria"/>
        </w:rPr>
        <w:t>.</w:t>
      </w:r>
      <w:r w:rsidR="00D139FB">
        <w:rPr>
          <w:rFonts w:ascii="Cambria" w:eastAsia="Cambria" w:hAnsi="Cambria" w:cs="Cambria"/>
        </w:rPr>
        <w:t xml:space="preserve"> Each subclade </w:t>
      </w:r>
      <w:r w:rsidR="004D1DB9">
        <w:rPr>
          <w:rFonts w:ascii="Cambria" w:eastAsia="Cambria" w:hAnsi="Cambria" w:cs="Cambria"/>
        </w:rPr>
        <w:t xml:space="preserve">analysis </w:t>
      </w:r>
      <w:r w:rsidR="00D139FB">
        <w:rPr>
          <w:rFonts w:ascii="Cambria" w:eastAsia="Cambria" w:hAnsi="Cambria" w:cs="Cambria"/>
        </w:rPr>
        <w:t xml:space="preserve">was set with </w:t>
      </w:r>
      <w:r w:rsidR="004D1DB9">
        <w:rPr>
          <w:rFonts w:ascii="Cambria" w:eastAsia="Cambria" w:hAnsi="Cambria" w:cs="Cambria"/>
        </w:rPr>
        <w:t xml:space="preserve">a </w:t>
      </w:r>
      <w:r w:rsidR="00D139FB">
        <w:rPr>
          <w:rFonts w:ascii="Cambria" w:eastAsia="Cambria" w:hAnsi="Cambria" w:cs="Cambria"/>
        </w:rPr>
        <w:t xml:space="preserve">relative date for tree height by placing a </w:t>
      </w:r>
      <w:r w:rsidR="00D139FB" w:rsidRPr="5EB95303">
        <w:rPr>
          <w:rFonts w:ascii="Cambria" w:eastAsia="Cambria" w:hAnsi="Cambria" w:cs="Cambria"/>
        </w:rPr>
        <w:t xml:space="preserve">tight </w:t>
      </w:r>
      <w:proofErr w:type="gramStart"/>
      <w:r w:rsidR="00D139FB" w:rsidRPr="5EB95303">
        <w:rPr>
          <w:rFonts w:ascii="Cambria" w:eastAsia="Cambria" w:hAnsi="Cambria" w:cs="Cambria"/>
        </w:rPr>
        <w:t>Normal(</w:t>
      </w:r>
      <w:proofErr w:type="gramEnd"/>
      <w:r w:rsidR="00D139FB" w:rsidRPr="5EB95303">
        <w:rPr>
          <w:rFonts w:ascii="Cambria" w:eastAsia="Cambria" w:hAnsi="Cambria" w:cs="Cambria"/>
        </w:rPr>
        <w:t>1,0.001)</w:t>
      </w:r>
      <w:r w:rsidR="00D139FB">
        <w:rPr>
          <w:rFonts w:ascii="Cambria" w:eastAsia="Cambria" w:hAnsi="Cambria" w:cs="Cambria"/>
        </w:rPr>
        <w:t xml:space="preserve"> </w:t>
      </w:r>
      <w:r w:rsidR="00D139FB" w:rsidRPr="5EB95303">
        <w:rPr>
          <w:rFonts w:ascii="Cambria" w:eastAsia="Cambria" w:hAnsi="Cambria" w:cs="Cambria"/>
        </w:rPr>
        <w:t>prior</w:t>
      </w:r>
      <w:r w:rsidR="00D139FB">
        <w:rPr>
          <w:rFonts w:ascii="Cambria" w:eastAsia="Cambria" w:hAnsi="Cambria" w:cs="Cambria"/>
        </w:rPr>
        <w:t xml:space="preserve"> on the root node to facilitate easy integration back into the skeleton tree.</w:t>
      </w:r>
      <w:r w:rsidR="00F95B23">
        <w:rPr>
          <w:rFonts w:ascii="Cambria" w:eastAsia="Cambria" w:hAnsi="Cambria" w:cs="Cambria"/>
        </w:rPr>
        <w:t xml:space="preserve"> Two independent analyses were conducted for each subclade and the skeleton tree, with </w:t>
      </w:r>
      <w:r w:rsidR="004D1DB9">
        <w:rPr>
          <w:rFonts w:ascii="Cambria" w:eastAsia="Cambria" w:hAnsi="Cambria" w:cs="Cambria"/>
        </w:rPr>
        <w:t xml:space="preserve">a </w:t>
      </w:r>
      <w:r w:rsidR="00F95B23">
        <w:rPr>
          <w:rFonts w:ascii="Cambria" w:eastAsia="Cambria" w:hAnsi="Cambria" w:cs="Cambria"/>
        </w:rPr>
        <w:t>chain length of 1.0x10</w:t>
      </w:r>
      <w:r w:rsidR="00F95B23" w:rsidRPr="00CE0D6D">
        <w:rPr>
          <w:rFonts w:ascii="Cambria" w:eastAsia="Cambria" w:hAnsi="Cambria" w:cs="Cambria"/>
          <w:vertAlign w:val="superscript"/>
        </w:rPr>
        <w:t>9</w:t>
      </w:r>
      <w:r w:rsidR="00F95B23">
        <w:rPr>
          <w:rFonts w:ascii="Cambria" w:eastAsia="Cambria" w:hAnsi="Cambria" w:cs="Cambria"/>
        </w:rPr>
        <w:t>, logging every 1.0x10</w:t>
      </w:r>
      <w:r w:rsidR="00F95B23">
        <w:rPr>
          <w:rFonts w:ascii="Cambria" w:eastAsia="Cambria" w:hAnsi="Cambria" w:cs="Cambria"/>
          <w:vertAlign w:val="superscript"/>
        </w:rPr>
        <w:t>5</w:t>
      </w:r>
      <w:r w:rsidR="00F95B23">
        <w:rPr>
          <w:rFonts w:ascii="Cambria" w:eastAsia="Cambria" w:hAnsi="Cambria" w:cs="Cambria"/>
        </w:rPr>
        <w:t xml:space="preserve">, and results were combined after 20% burn-in was removed. The largest internal clade required four independent runs to ensure adequate ESS values (&gt;200) for all parameters </w:t>
      </w:r>
      <w:r w:rsidR="00F53D26">
        <w:rPr>
          <w:rFonts w:ascii="Cambria" w:eastAsia="Cambria" w:hAnsi="Cambria" w:cs="Cambria"/>
        </w:rPr>
        <w:fldChar w:fldCharType="begin"/>
      </w:r>
      <w:r w:rsidR="00016FAB">
        <w:rPr>
          <w:rFonts w:ascii="Cambria" w:eastAsia="Cambria" w:hAnsi="Cambria" w:cs="Cambria"/>
        </w:rPr>
        <w:instrText xml:space="preserve"> ADDIN EN.CITE &lt;EndNote&gt;&lt;Cite&gt;&lt;Author&gt;Rambaut&lt;/Author&gt;&lt;Year&gt;2018&lt;/Year&gt;&lt;RecNum&gt;253&lt;/RecNum&gt;&lt;Prefix&gt;assessed using Tracer v1.7`; &lt;/Prefix&gt;&lt;DisplayText&gt;(assessed using Tracer v1.7; Rambaut et al., 2018b)&lt;/DisplayText&gt;&lt;record&gt;&lt;rec-number&gt;253&lt;/rec-number&gt;&lt;foreign-keys&gt;&lt;key app="EN" db-id="2wa95vfw9vxa03et5wvpefx7w0tdpdr95det" timestamp="1416963113"&gt;253&lt;/key&gt;&lt;/foreign-keys&gt;&lt;ref-type name="Computer Program"&gt;9&lt;/ref-type&gt;&lt;contributors&gt;&lt;authors&gt;&lt;author&gt;Rambaut, Andrew&lt;/author&gt;&lt;author&gt;Drummond, Alexei J&lt;/author&gt;&lt;author&gt;Xie, D&lt;/author&gt;&lt;author&gt;Baele, G&lt;/author&gt;&lt;author&gt;Suchard, Marc A&lt;/author&gt;&lt;/authors&gt;&lt;/contributors&gt;&lt;titles&gt;&lt;title&gt;Tracer&lt;/title&gt;&lt;/titles&gt;&lt;edition&gt;1.7&lt;/edition&gt;&lt;dates&gt;&lt;year&gt;2018&lt;/year&gt;&lt;/dates&gt;&lt;pub-location&gt;Available from http://beast.community/tracer&lt;/pub-location&gt;&lt;urls&gt;&lt;/urls&gt;&lt;/record&gt;&lt;/Cite&gt;&lt;/EndNote&gt;</w:instrText>
      </w:r>
      <w:r w:rsidR="00F53D26">
        <w:rPr>
          <w:rFonts w:ascii="Cambria" w:eastAsia="Cambria" w:hAnsi="Cambria" w:cs="Cambria"/>
        </w:rPr>
        <w:fldChar w:fldCharType="separate"/>
      </w:r>
      <w:r w:rsidR="00016FAB">
        <w:rPr>
          <w:rFonts w:ascii="Cambria" w:eastAsia="Cambria" w:hAnsi="Cambria" w:cs="Cambria"/>
          <w:noProof/>
        </w:rPr>
        <w:t>(assessed using Tracer v1.7; Rambaut et al., 2018b)</w:t>
      </w:r>
      <w:r w:rsidR="00F53D26">
        <w:rPr>
          <w:rFonts w:ascii="Cambria" w:eastAsia="Cambria" w:hAnsi="Cambria" w:cs="Cambria"/>
        </w:rPr>
        <w:fldChar w:fldCharType="end"/>
      </w:r>
      <w:r w:rsidR="00F53D26">
        <w:rPr>
          <w:rFonts w:ascii="Cambria" w:eastAsia="Cambria" w:hAnsi="Cambria" w:cs="Cambria"/>
        </w:rPr>
        <w:t>.</w:t>
      </w:r>
    </w:p>
    <w:p w14:paraId="493DF483" w14:textId="56BCC9A2" w:rsidR="00C05B79" w:rsidRPr="009250F9" w:rsidRDefault="00C05B79" w:rsidP="00C05B79">
      <w:pPr>
        <w:ind w:firstLine="720"/>
        <w:rPr>
          <w:rFonts w:ascii="Cambria" w:eastAsia="Cambria" w:hAnsi="Cambria" w:cs="Cambria"/>
        </w:rPr>
      </w:pPr>
      <w:r w:rsidRPr="5EB95303">
        <w:rPr>
          <w:rFonts w:ascii="Cambria" w:eastAsia="Cambria" w:hAnsi="Cambria" w:cs="Cambria"/>
        </w:rPr>
        <w:t xml:space="preserve">After the StarBEAST2 analyses </w:t>
      </w:r>
      <w:r w:rsidR="00380CE2">
        <w:rPr>
          <w:rFonts w:ascii="Cambria" w:eastAsia="Cambria" w:hAnsi="Cambria" w:cs="Cambria"/>
        </w:rPr>
        <w:t>were</w:t>
      </w:r>
      <w:r w:rsidRPr="5EB95303">
        <w:rPr>
          <w:rFonts w:ascii="Cambria" w:eastAsia="Cambria" w:hAnsi="Cambria" w:cs="Cambria"/>
        </w:rPr>
        <w:t xml:space="preserve"> completed, the trees sampled from the posterior of each subclade analysis </w:t>
      </w:r>
      <w:r w:rsidR="00380CE2">
        <w:rPr>
          <w:rFonts w:ascii="Cambria" w:eastAsia="Cambria" w:hAnsi="Cambria" w:cs="Cambria"/>
        </w:rPr>
        <w:t>were</w:t>
      </w:r>
      <w:r w:rsidRPr="5EB95303">
        <w:rPr>
          <w:rFonts w:ascii="Cambria" w:eastAsia="Cambria" w:hAnsi="Cambria" w:cs="Cambria"/>
        </w:rPr>
        <w:t xml:space="preserve"> integrated with trees sampled from the posterior of the skeleton tree analysis, by replacing each pair of subclade-delimiting lineages with a sampled full subclade tree, with branch lengths scaled to match the subclade root date of the sampled skeleton tree. </w:t>
      </w:r>
      <w:r w:rsidRPr="5EB95303">
        <w:rPr>
          <w:rFonts w:ascii="Cambria" w:hAnsi="Cambria"/>
          <w:lang w:eastAsia="en-AU"/>
        </w:rPr>
        <w:t>The new collection of dated trees contains all lineages, and</w:t>
      </w:r>
      <w:r w:rsidR="00380CE2">
        <w:rPr>
          <w:rFonts w:ascii="Cambria" w:hAnsi="Cambria"/>
          <w:lang w:eastAsia="en-AU"/>
        </w:rPr>
        <w:t xml:space="preserve"> was</w:t>
      </w:r>
      <w:r w:rsidRPr="5EB95303">
        <w:rPr>
          <w:rFonts w:ascii="Cambria" w:hAnsi="Cambria"/>
          <w:lang w:eastAsia="en-AU"/>
        </w:rPr>
        <w:t xml:space="preserve"> </w:t>
      </w:r>
      <w:r w:rsidRPr="5EB95303">
        <w:rPr>
          <w:rFonts w:ascii="Cambria" w:eastAsia="Cambria" w:hAnsi="Cambria" w:cs="Cambria"/>
        </w:rPr>
        <w:t xml:space="preserve">treated (with caveats) as a posterior distribution of dated species trees, and summarised as a </w:t>
      </w:r>
      <w:r w:rsidR="004D1DB9" w:rsidRPr="5EB95303">
        <w:rPr>
          <w:rFonts w:ascii="Cambria" w:eastAsia="Cambria" w:hAnsi="Cambria" w:cs="Cambria"/>
        </w:rPr>
        <w:t>Maximum</w:t>
      </w:r>
      <w:r w:rsidR="004D1DB9">
        <w:rPr>
          <w:rFonts w:ascii="Cambria" w:eastAsia="Cambria" w:hAnsi="Cambria" w:cs="Cambria"/>
        </w:rPr>
        <w:t>-</w:t>
      </w:r>
      <w:r w:rsidRPr="5EB95303">
        <w:rPr>
          <w:rFonts w:ascii="Cambria" w:eastAsia="Cambria" w:hAnsi="Cambria" w:cs="Cambria"/>
        </w:rPr>
        <w:t>Clade Credibility tree calculated with TreeAnnotator</w:t>
      </w:r>
      <w:r w:rsidR="00A4120E">
        <w:rPr>
          <w:rFonts w:ascii="Cambria" w:eastAsia="Cambria" w:hAnsi="Cambria" w:cs="Cambria"/>
        </w:rPr>
        <w:t xml:space="preserve"> v2.4.8 </w:t>
      </w:r>
      <w:r w:rsidR="00A4120E">
        <w:rPr>
          <w:rFonts w:ascii="Cambria" w:eastAsia="Cambria" w:hAnsi="Cambria" w:cs="Cambria"/>
        </w:rPr>
        <w:fldChar w:fldCharType="begin"/>
      </w:r>
      <w:r w:rsidR="002B1610">
        <w:rPr>
          <w:rFonts w:ascii="Cambria" w:eastAsia="Cambria" w:hAnsi="Cambria" w:cs="Cambria"/>
        </w:rPr>
        <w:instrText xml:space="preserve"> ADDIN EN.CITE &lt;EndNote&gt;&lt;Cite&gt;&lt;Author&gt;Rambaut&lt;/Author&gt;&lt;Year&gt;2002-2017&lt;/Year&gt;&lt;RecNum&gt;458&lt;/RecNum&gt;&lt;DisplayText&gt;(Rambaut &amp;amp; Drummond, 2002-2017)&lt;/DisplayText&gt;&lt;record&gt;&lt;rec-number&gt;458&lt;/rec-number&gt;&lt;foreign-keys&gt;&lt;key app="EN" db-id="2wa95vfw9vxa03et5wvpefx7w0tdpdr95det" timestamp="1466643355"&gt;458&lt;/key&gt;&lt;/foreign-keys&gt;&lt;ref-type name="Computer Program"&gt;9&lt;/ref-type&gt;&lt;contributors&gt;&lt;authors&gt;&lt;author&gt;Rambaut, Andrew&lt;/author&gt;&lt;author&gt;Drummond, Alexei J&lt;/author&gt;&lt;/authors&gt;&lt;/contributors&gt;&lt;titles&gt;&lt;title&gt;TreeAnnotator&lt;/title&gt;&lt;/titles&gt;&lt;edition&gt;2.4.8&lt;/edition&gt;&lt;dates&gt;&lt;year&gt;2002-2017&lt;/year&gt;&lt;/dates&gt;&lt;pub-location&gt;Available from https://www.beast2.org/&lt;/pub-location&gt;&lt;urls&gt;&lt;/urls&gt;&lt;/record&gt;&lt;/Cite&gt;&lt;/EndNote&gt;</w:instrText>
      </w:r>
      <w:r w:rsidR="00A4120E">
        <w:rPr>
          <w:rFonts w:ascii="Cambria" w:eastAsia="Cambria" w:hAnsi="Cambria" w:cs="Cambria"/>
        </w:rPr>
        <w:fldChar w:fldCharType="separate"/>
      </w:r>
      <w:r w:rsidR="002B1610">
        <w:rPr>
          <w:rFonts w:ascii="Cambria" w:eastAsia="Cambria" w:hAnsi="Cambria" w:cs="Cambria"/>
          <w:noProof/>
        </w:rPr>
        <w:t>(Rambaut &amp; Drummond, 2002-2017)</w:t>
      </w:r>
      <w:r w:rsidR="00A4120E">
        <w:rPr>
          <w:rFonts w:ascii="Cambria" w:eastAsia="Cambria" w:hAnsi="Cambria" w:cs="Cambria"/>
        </w:rPr>
        <w:fldChar w:fldCharType="end"/>
      </w:r>
      <w:r w:rsidRPr="5EB95303">
        <w:rPr>
          <w:rFonts w:ascii="Cambria" w:eastAsia="Cambria" w:hAnsi="Cambria" w:cs="Cambria"/>
        </w:rPr>
        <w:t>.</w:t>
      </w:r>
    </w:p>
    <w:p w14:paraId="72CC9688" w14:textId="08C0B0BE" w:rsidR="000A6464" w:rsidRPr="005532C4" w:rsidRDefault="00004107" w:rsidP="00A84702">
      <w:pPr>
        <w:rPr>
          <w:rFonts w:ascii="Cambria" w:eastAsia="Cambria" w:hAnsi="Cambria" w:cs="Cambria"/>
          <w:i/>
        </w:rPr>
      </w:pPr>
      <w:r>
        <w:rPr>
          <w:b/>
        </w:rPr>
        <w:tab/>
      </w:r>
      <w:r w:rsidR="005532C4">
        <w:rPr>
          <w:rFonts w:ascii="Cambria" w:eastAsia="Cambria" w:hAnsi="Cambria" w:cs="Cambria"/>
        </w:rPr>
        <w:t xml:space="preserve">For all </w:t>
      </w:r>
      <w:r w:rsidR="004D1DB9">
        <w:rPr>
          <w:rFonts w:ascii="Cambria" w:eastAsia="Cambria" w:hAnsi="Cambria" w:cs="Cambria"/>
        </w:rPr>
        <w:t xml:space="preserve">macroevolutionary </w:t>
      </w:r>
      <w:r w:rsidR="005532C4">
        <w:rPr>
          <w:rFonts w:ascii="Cambria" w:eastAsia="Cambria" w:hAnsi="Cambria" w:cs="Cambria"/>
        </w:rPr>
        <w:t>analyses</w:t>
      </w:r>
      <w:r w:rsidR="004D1DB9">
        <w:rPr>
          <w:rFonts w:ascii="Cambria" w:eastAsia="Cambria" w:hAnsi="Cambria" w:cs="Cambria"/>
        </w:rPr>
        <w:t>,</w:t>
      </w:r>
      <w:r w:rsidR="005532C4">
        <w:rPr>
          <w:rFonts w:ascii="Cambria" w:eastAsia="Cambria" w:hAnsi="Cambria" w:cs="Cambria"/>
        </w:rPr>
        <w:t xml:space="preserve"> we used the coalescent species tree as the basic framework. </w:t>
      </w:r>
      <w:r w:rsidR="00A92889" w:rsidRPr="00D85578">
        <w:rPr>
          <w:rFonts w:ascii="Cambria" w:eastAsia="Cambria" w:hAnsi="Cambria" w:cs="Cambria"/>
        </w:rPr>
        <w:t xml:space="preserve">We </w:t>
      </w:r>
      <w:r w:rsidR="008A78EB">
        <w:rPr>
          <w:rFonts w:ascii="Cambria" w:eastAsia="Cambria" w:hAnsi="Cambria" w:cs="Cambria"/>
        </w:rPr>
        <w:t>calibrated</w:t>
      </w:r>
      <w:r w:rsidR="00A92889" w:rsidRPr="005532C4">
        <w:rPr>
          <w:rFonts w:ascii="Cambria" w:eastAsia="Cambria" w:hAnsi="Cambria" w:cs="Cambria"/>
        </w:rPr>
        <w:t xml:space="preserve"> the Maximum-Clade Credibility tree into a timeframe of millions of years before present by assigning</w:t>
      </w:r>
      <w:r w:rsidR="003B6913">
        <w:rPr>
          <w:rFonts w:ascii="Cambria" w:eastAsia="Cambria" w:hAnsi="Cambria" w:cs="Cambria"/>
        </w:rPr>
        <w:t xml:space="preserve"> a</w:t>
      </w:r>
      <w:r w:rsidR="00A92889" w:rsidRPr="005532C4">
        <w:rPr>
          <w:rFonts w:ascii="Cambria" w:eastAsia="Cambria" w:hAnsi="Cambria" w:cs="Cambria"/>
        </w:rPr>
        <w:t xml:space="preserve"> crown age</w:t>
      </w:r>
      <w:r w:rsidR="003B6913">
        <w:rPr>
          <w:rFonts w:ascii="Cambria" w:eastAsia="Cambria" w:hAnsi="Cambria" w:cs="Cambria"/>
        </w:rPr>
        <w:t xml:space="preserve"> of </w:t>
      </w:r>
      <w:r w:rsidR="00D820E8">
        <w:rPr>
          <w:rFonts w:ascii="Cambria" w:eastAsia="Cambria" w:hAnsi="Cambria" w:cs="Cambria"/>
        </w:rPr>
        <w:t xml:space="preserve">24 million years to the well supported note comprising of the two main Australia radiation and the two </w:t>
      </w:r>
      <w:proofErr w:type="gramStart"/>
      <w:r w:rsidR="00D820E8">
        <w:rPr>
          <w:rFonts w:ascii="Cambria" w:eastAsia="Cambria" w:hAnsi="Cambria" w:cs="Cambria"/>
        </w:rPr>
        <w:t>large bodied</w:t>
      </w:r>
      <w:proofErr w:type="gramEnd"/>
      <w:r w:rsidR="00D820E8">
        <w:rPr>
          <w:rFonts w:ascii="Cambria" w:eastAsia="Cambria" w:hAnsi="Cambria" w:cs="Cambria"/>
        </w:rPr>
        <w:t xml:space="preserve"> Melanesian radiations (see results below). This age constraint</w:t>
      </w:r>
      <w:r w:rsidR="003B6913">
        <w:rPr>
          <w:rFonts w:ascii="Cambria" w:eastAsia="Cambria" w:hAnsi="Cambria" w:cs="Cambria"/>
        </w:rPr>
        <w:t xml:space="preserve"> </w:t>
      </w:r>
      <w:r w:rsidR="00A92889" w:rsidRPr="005532C4">
        <w:rPr>
          <w:rFonts w:ascii="Cambria" w:eastAsia="Cambria" w:hAnsi="Cambria" w:cs="Cambria"/>
        </w:rPr>
        <w:t>broadly match</w:t>
      </w:r>
      <w:r w:rsidR="00D820E8">
        <w:rPr>
          <w:rFonts w:ascii="Cambria" w:eastAsia="Cambria" w:hAnsi="Cambria" w:cs="Cambria"/>
        </w:rPr>
        <w:t>es</w:t>
      </w:r>
      <w:r w:rsidR="00A92889" w:rsidRPr="005532C4">
        <w:rPr>
          <w:rFonts w:ascii="Cambria" w:eastAsia="Cambria" w:hAnsi="Cambria" w:cs="Cambria"/>
        </w:rPr>
        <w:t xml:space="preserve"> with results from fossil-calibrated </w:t>
      </w:r>
      <w:r w:rsidR="004D1DB9">
        <w:rPr>
          <w:rFonts w:ascii="Cambria" w:eastAsia="Cambria" w:hAnsi="Cambria" w:cs="Cambria"/>
        </w:rPr>
        <w:t>nuclear-gene-based</w:t>
      </w:r>
      <w:r w:rsidR="00A92889" w:rsidRPr="005532C4">
        <w:rPr>
          <w:rFonts w:ascii="Cambria" w:eastAsia="Cambria" w:hAnsi="Cambria" w:cs="Cambria"/>
        </w:rPr>
        <w:t xml:space="preserve"> dating analyses </w:t>
      </w:r>
      <w:r w:rsidR="00A92889" w:rsidRPr="005532C4">
        <w:rPr>
          <w:rFonts w:ascii="Cambria" w:eastAsia="Cambria" w:hAnsi="Cambria" w:cs="Cambria"/>
        </w:rPr>
        <w:fldChar w:fldCharType="begin">
          <w:fldData xml:space="preserve">PEVuZE5vdGU+PENpdGU+PEF1dGhvcj5PbGl2ZXI8L0F1dGhvcj48WWVhcj4yMDE3PC9ZZWFyPjxS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</w:fldData>
        </w:fldChar>
      </w:r>
      <w:r w:rsidR="002B1610" w:rsidRPr="005532C4">
        <w:rPr>
          <w:rFonts w:ascii="Cambria" w:eastAsia="Cambria" w:hAnsi="Cambria" w:cs="Cambria"/>
        </w:rPr>
        <w:instrText xml:space="preserve"> ADDIN EN.CITE </w:instrText>
      </w:r>
      <w:r w:rsidR="002B1610" w:rsidRPr="005532C4">
        <w:rPr>
          <w:rFonts w:ascii="Cambria" w:eastAsia="Cambria" w:hAnsi="Cambria" w:cs="Cambria"/>
        </w:rPr>
        <w:fldChar w:fldCharType="begin">
          <w:fldData xml:space="preserve">PEVuZE5vdGU+PENpdGU+PEF1dGhvcj5PbGl2ZXI8L0F1dGhvcj48WWVhcj4yMDE3PC9ZZWFyPjxS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</w:fldData>
        </w:fldChar>
      </w:r>
      <w:r w:rsidR="002B1610" w:rsidRPr="005532C4">
        <w:rPr>
          <w:rFonts w:ascii="Cambria" w:eastAsia="Cambria" w:hAnsi="Cambria" w:cs="Cambria"/>
        </w:rPr>
        <w:instrText xml:space="preserve"> ADDIN EN.CITE.DATA </w:instrText>
      </w:r>
      <w:r w:rsidR="002B1610" w:rsidRPr="005532C4">
        <w:rPr>
          <w:rFonts w:ascii="Cambria" w:eastAsia="Cambria" w:hAnsi="Cambria" w:cs="Cambria"/>
        </w:rPr>
      </w:r>
      <w:r w:rsidR="002B1610" w:rsidRPr="005532C4">
        <w:rPr>
          <w:rFonts w:ascii="Cambria" w:eastAsia="Cambria" w:hAnsi="Cambria" w:cs="Cambria"/>
        </w:rPr>
        <w:fldChar w:fldCharType="end"/>
      </w:r>
      <w:r w:rsidR="00A92889" w:rsidRPr="005532C4">
        <w:rPr>
          <w:rFonts w:ascii="Cambria" w:eastAsia="Cambria" w:hAnsi="Cambria" w:cs="Cambria"/>
        </w:rPr>
      </w:r>
      <w:r w:rsidR="00A92889" w:rsidRPr="005532C4">
        <w:rPr>
          <w:rFonts w:ascii="Cambria" w:eastAsia="Cambria" w:hAnsi="Cambria" w:cs="Cambria"/>
        </w:rPr>
        <w:fldChar w:fldCharType="separate"/>
      </w:r>
      <w:r w:rsidR="002B1610" w:rsidRPr="005532C4">
        <w:rPr>
          <w:rFonts w:ascii="Cambria" w:eastAsia="Cambria" w:hAnsi="Cambria" w:cs="Cambria"/>
          <w:noProof/>
        </w:rPr>
        <w:t>(Gamble et al., 2015; Oliver et al., 2017)</w:t>
      </w:r>
      <w:r w:rsidR="00A92889" w:rsidRPr="005532C4">
        <w:rPr>
          <w:rFonts w:ascii="Cambria" w:eastAsia="Cambria" w:hAnsi="Cambria" w:cs="Cambria"/>
        </w:rPr>
        <w:fldChar w:fldCharType="end"/>
      </w:r>
      <w:r w:rsidR="003B6913">
        <w:rPr>
          <w:rFonts w:ascii="Cambria" w:eastAsia="Cambria" w:hAnsi="Cambria" w:cs="Cambria"/>
        </w:rPr>
        <w:t>.</w:t>
      </w:r>
      <w:r w:rsidR="00A84702" w:rsidRPr="005532C4">
        <w:rPr>
          <w:rFonts w:ascii="Cambria" w:eastAsia="Cambria" w:hAnsi="Cambria" w:cs="Cambria"/>
          <w:i/>
        </w:rPr>
        <w:t xml:space="preserve"> </w:t>
      </w:r>
    </w:p>
    <w:p w14:paraId="39D359D5" w14:textId="0977CDEA" w:rsidR="0067764B" w:rsidRDefault="00380CE2" w:rsidP="00E01AD4">
      <w:pPr>
        <w:ind w:firstLine="720"/>
      </w:pPr>
      <w:r w:rsidRPr="005532C4">
        <w:t>Four</w:t>
      </w:r>
      <w:r w:rsidR="00A84702" w:rsidRPr="005532C4">
        <w:t xml:space="preserve"> additional</w:t>
      </w:r>
      <w:r w:rsidR="00D820E8">
        <w:t xml:space="preserve"> taxa</w:t>
      </w:r>
      <w:r w:rsidR="00BA765D">
        <w:t xml:space="preserve"> for which exon sequences </w:t>
      </w:r>
      <w:r w:rsidR="004D1DB9">
        <w:t>were</w:t>
      </w:r>
      <w:r w:rsidR="00BA765D">
        <w:t xml:space="preserve"> not available</w:t>
      </w:r>
      <w:r w:rsidR="00A84702" w:rsidRPr="005532C4">
        <w:t xml:space="preserve"> were imputed into th</w:t>
      </w:r>
      <w:r w:rsidRPr="005532C4">
        <w:t>e</w:t>
      </w:r>
      <w:r w:rsidR="000C45E2" w:rsidRPr="005532C4">
        <w:t xml:space="preserve"> dated</w:t>
      </w:r>
      <w:r w:rsidR="00A84702" w:rsidRPr="005532C4">
        <w:t xml:space="preserve"> tree based on their phylogenetic </w:t>
      </w:r>
      <w:r w:rsidR="000C45E2" w:rsidRPr="005532C4">
        <w:t>position</w:t>
      </w:r>
      <w:r w:rsidR="0069044C" w:rsidRPr="005532C4">
        <w:t xml:space="preserve"> and inferred ages</w:t>
      </w:r>
      <w:r w:rsidR="00A84702" w:rsidRPr="005532C4">
        <w:t xml:space="preserve"> in mitochondrial analyses</w:t>
      </w:r>
      <w:r w:rsidR="000C45E2" w:rsidRPr="005532C4">
        <w:t>. Specifically</w:t>
      </w:r>
      <w:r w:rsidR="004D1DB9">
        <w:t>,</w:t>
      </w:r>
      <w:r w:rsidR="000C45E2" w:rsidRPr="005532C4">
        <w:t xml:space="preserve"> these were</w:t>
      </w:r>
      <w:r w:rsidR="000A6464" w:rsidRPr="005532C4">
        <w:t xml:space="preserve"> two</w:t>
      </w:r>
      <w:r w:rsidR="00A84702" w:rsidRPr="005532C4">
        <w:t xml:space="preserve"> divergent lin</w:t>
      </w:r>
      <w:r w:rsidR="000C45E2" w:rsidRPr="005532C4">
        <w:t>e</w:t>
      </w:r>
      <w:r w:rsidR="00A84702" w:rsidRPr="005532C4">
        <w:t>age</w:t>
      </w:r>
      <w:r w:rsidR="000A6464" w:rsidRPr="005532C4">
        <w:t>s</w:t>
      </w:r>
      <w:r w:rsidR="00A84702" w:rsidRPr="005532C4">
        <w:t xml:space="preserve"> within </w:t>
      </w:r>
      <w:r w:rsidR="004D1DB9">
        <w:t>a</w:t>
      </w:r>
      <w:r w:rsidR="004D1DB9" w:rsidRPr="005532C4">
        <w:t xml:space="preserve"> </w:t>
      </w:r>
      <w:r w:rsidR="00A84702" w:rsidRPr="005532C4">
        <w:t xml:space="preserve">currently unrecognised clade that occur across Cape York and far southern New Guinea </w:t>
      </w:r>
      <w:r w:rsidR="00E3301E">
        <w:t>‒</w:t>
      </w:r>
      <w:r w:rsidR="00A84702" w:rsidRPr="005532C4">
        <w:t xml:space="preserve"> </w:t>
      </w:r>
      <w:r w:rsidR="0067764B" w:rsidRPr="005532C4">
        <w:t>CYsp</w:t>
      </w:r>
      <w:r w:rsidR="00A84702" w:rsidRPr="005532C4">
        <w:t xml:space="preserve"> 2</w:t>
      </w:r>
      <w:r w:rsidR="000A6464" w:rsidRPr="005532C4">
        <w:t xml:space="preserve">A and </w:t>
      </w:r>
      <w:r w:rsidR="00E3301E" w:rsidRPr="005532C4">
        <w:t>C</w:t>
      </w:r>
      <w:r w:rsidR="00E3301E">
        <w:t>Y</w:t>
      </w:r>
      <w:r w:rsidR="00E3301E" w:rsidRPr="005532C4">
        <w:t>spB</w:t>
      </w:r>
      <w:r w:rsidR="0067764B" w:rsidRPr="005532C4">
        <w:t xml:space="preserve">, </w:t>
      </w:r>
      <w:r w:rsidR="00A84702" w:rsidRPr="005532C4">
        <w:rPr>
          <w:i/>
          <w:iCs/>
        </w:rPr>
        <w:t xml:space="preserve">Gehyra </w:t>
      </w:r>
      <w:r w:rsidR="0067764B" w:rsidRPr="005532C4">
        <w:rPr>
          <w:i/>
          <w:iCs/>
        </w:rPr>
        <w:t>corona</w:t>
      </w:r>
      <w:r w:rsidR="00A84702" w:rsidRPr="005532C4">
        <w:t xml:space="preserve"> </w:t>
      </w:r>
      <w:r w:rsidR="000C45E2" w:rsidRPr="005532C4">
        <w:t xml:space="preserve">from an island north of New Guinea, </w:t>
      </w:r>
      <w:r w:rsidR="0067764B" w:rsidRPr="005532C4">
        <w:t xml:space="preserve">and </w:t>
      </w:r>
      <w:r w:rsidR="00A84702" w:rsidRPr="005532C4">
        <w:rPr>
          <w:i/>
          <w:iCs/>
        </w:rPr>
        <w:t xml:space="preserve">Gehyra </w:t>
      </w:r>
      <w:r w:rsidR="0067764B" w:rsidRPr="005532C4">
        <w:rPr>
          <w:i/>
          <w:iCs/>
        </w:rPr>
        <w:t>fehlman</w:t>
      </w:r>
      <w:r w:rsidR="00E3301E">
        <w:rPr>
          <w:i/>
          <w:iCs/>
        </w:rPr>
        <w:t>n</w:t>
      </w:r>
      <w:r w:rsidR="0067764B" w:rsidRPr="005532C4">
        <w:rPr>
          <w:i/>
          <w:iCs/>
        </w:rPr>
        <w:t>i</w:t>
      </w:r>
      <w:r w:rsidR="000C45E2" w:rsidRPr="005532C4">
        <w:t xml:space="preserve"> from mainland Asia</w:t>
      </w:r>
      <w:r w:rsidR="00A84702" w:rsidRPr="005532C4">
        <w:t xml:space="preserve"> </w:t>
      </w:r>
      <w:r w:rsidR="0029630A">
        <w:fldChar w:fldCharType="begin">
          <w:fldData xml:space="preserve">PEVuZE5vdGU+PENpdGU+PEF1dGhvcj5IZWluaWNrZTwvQXV0aG9yPjxZZWFyPjIwMTE8L1llYXI+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</w:fldData>
        </w:fldChar>
      </w:r>
      <w:r w:rsidR="0029630A">
        <w:instrText xml:space="preserve"> ADDIN EN.CITE </w:instrText>
      </w:r>
      <w:r w:rsidR="0029630A">
        <w:fldChar w:fldCharType="begin">
          <w:fldData xml:space="preserve">PEVuZE5vdGU+PENpdGU+PEF1dGhvcj5IZWluaWNrZTwvQXV0aG9yPjxZZWFyPjIwMTE8L1llYXI+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</w:fldData>
        </w:fldChar>
      </w:r>
      <w:r w:rsidR="0029630A">
        <w:instrText xml:space="preserve"> ADDIN EN.CITE.DATA </w:instrText>
      </w:r>
      <w:r w:rsidR="0029630A">
        <w:fldChar w:fldCharType="end"/>
      </w:r>
      <w:r w:rsidR="0029630A">
        <w:fldChar w:fldCharType="separate"/>
      </w:r>
      <w:r w:rsidR="0029630A">
        <w:rPr>
          <w:noProof/>
        </w:rPr>
        <w:t>(Heinicke et al., 2011; Kraus et al., 2024; Oliver et al., 2019)</w:t>
      </w:r>
      <w:r w:rsidR="0029630A">
        <w:fldChar w:fldCharType="end"/>
      </w:r>
      <w:r w:rsidR="0029630A">
        <w:t xml:space="preserve">. </w:t>
      </w:r>
      <w:r w:rsidR="003739D8" w:rsidRPr="000C1EA4">
        <w:t>This resulted in a</w:t>
      </w:r>
      <w:r w:rsidRPr="000C1EA4">
        <w:t xml:space="preserve"> phylogeny with a</w:t>
      </w:r>
      <w:r w:rsidR="003739D8" w:rsidRPr="000C1EA4">
        <w:t xml:space="preserve"> total of 97 terminal taxa.</w:t>
      </w:r>
    </w:p>
    <w:p w14:paraId="1F494F3F" w14:textId="77777777" w:rsidR="00B062F8" w:rsidRDefault="00B062F8" w:rsidP="00E01AD4">
      <w:pPr>
        <w:ind w:firstLine="720"/>
      </w:pPr>
    </w:p>
    <w:p w14:paraId="59FE440A" w14:textId="77777777" w:rsidR="00B062F8" w:rsidRPr="00D85578" w:rsidRDefault="00B062F8" w:rsidP="00B062F8">
      <w:pPr>
        <w:rPr>
          <w:b/>
        </w:rPr>
      </w:pPr>
      <w:r w:rsidRPr="00D85578">
        <w:rPr>
          <w:b/>
        </w:rPr>
        <w:t xml:space="preserve">Biogeographic analyses </w:t>
      </w:r>
    </w:p>
    <w:p w14:paraId="456C32CA" w14:textId="77777777" w:rsidR="00B062F8" w:rsidRPr="000C1EA4" w:rsidRDefault="00B062F8" w:rsidP="00E01AD4">
      <w:pPr>
        <w:ind w:firstLine="720"/>
      </w:pPr>
    </w:p>
    <w:p w14:paraId="09C1D156" w14:textId="4B71A406" w:rsidR="000F52C4" w:rsidRPr="00D85578" w:rsidRDefault="00C05B79" w:rsidP="00E01AD4">
      <w:pPr>
        <w:ind w:firstLine="720"/>
      </w:pPr>
      <w:r w:rsidRPr="000C1EA4">
        <w:t xml:space="preserve">Patterns of dispersal across Australasia and the Pacific were estimated </w:t>
      </w:r>
      <w:r w:rsidR="003739D8" w:rsidRPr="000C1EA4">
        <w:t xml:space="preserve">on this fixed 97-taxon tree using </w:t>
      </w:r>
      <w:r w:rsidR="003739D8" w:rsidRPr="003B6913">
        <w:rPr>
          <w:highlight w:val="yellow"/>
        </w:rPr>
        <w:t>BEAST</w:t>
      </w:r>
      <w:r w:rsidR="002E3BAB" w:rsidRPr="003B6913">
        <w:rPr>
          <w:highlight w:val="yellow"/>
        </w:rPr>
        <w:t xml:space="preserve"> </w:t>
      </w:r>
      <w:r w:rsidR="003739D8" w:rsidRPr="003B6913">
        <w:rPr>
          <w:highlight w:val="yellow"/>
        </w:rPr>
        <w:t>X</w:t>
      </w:r>
      <w:r w:rsidR="00C31D4D">
        <w:t xml:space="preserve"> </w:t>
      </w:r>
      <w:r w:rsidR="00CA44D6">
        <w:fldChar w:fldCharType="begin"/>
      </w:r>
      <w:r w:rsidR="00CA44D6">
        <w:instrText xml:space="preserve"> ADDIN EN.CITE &lt;EndNote&gt;&lt;Cite&gt;&lt;Author&gt;Bouckaert&lt;/Author&gt;&lt;Year&gt;2014&lt;/Year&gt;&lt;RecNum&gt;4&lt;/RecNum&gt;&lt;DisplayText&gt;(Bouckaert et al., 2014)&lt;/DisplayText&gt;&lt;record&gt;&lt;rec-number&gt;4&lt;/rec-number&gt;&lt;foreign-keys&gt;&lt;key app="EN" db-id="p0ppdwasxva9z5e5tet5e5fzz9rf2p5pavv5" timestamp="1742974285"&gt;4&lt;/key&gt;&lt;/foreign-keys&gt;&lt;ref-type name="Journal Article"&gt;17&lt;/ref-type&gt;&lt;contributors&gt;&lt;authors&gt;&lt;author&gt;Bouckaert, R&lt;/author&gt;&lt;author&gt;Heled, J&lt;/author&gt;&lt;author&gt;Kühnert, D&lt;/author&gt;&lt;author&gt;Vaughan, T&lt;/author&gt;&lt;author&gt;Wu, C-H&lt;/author&gt;&lt;author&gt;Xie, D&lt;/author&gt;&lt;author&gt;Marc A. Suchard &lt;/author&gt;&lt;author&gt;Andrew Rambaut &lt;/author&gt;&lt;author&gt;Alexei J. Drummond&lt;/author&gt;&lt;/authors&gt;&lt;/contributors&gt;&lt;titles&gt;&lt;title&gt;BEAST 2: a software platform for Bayesian Evolutionary analysis&lt;/title&gt;&lt;secondary-title&gt;PLOS Computational Biology&lt;/secondary-title&gt;&lt;/titles&gt;&lt;pages&gt;e1003537&lt;/pages&gt;&lt;volume&gt;10&lt;/volume&gt;&lt;number&gt;4&lt;/number&gt;&lt;dates&gt;&lt;year&gt;2014&lt;/year&gt;&lt;/dates&gt;&lt;urls&gt;&lt;/urls&gt;&lt;electronic-resource-num&gt;10.1371/journal.pcbi.1003537&lt;/electronic-resource-num&gt;&lt;/record&gt;&lt;/Cite&gt;&lt;/EndNote&gt;</w:instrText>
      </w:r>
      <w:r w:rsidR="00CA44D6">
        <w:fldChar w:fldCharType="separate"/>
      </w:r>
      <w:r w:rsidR="00CA44D6">
        <w:rPr>
          <w:noProof/>
        </w:rPr>
        <w:t>(Bouckaert et al., 2014)</w:t>
      </w:r>
      <w:r w:rsidR="00CA44D6">
        <w:fldChar w:fldCharType="end"/>
      </w:r>
      <w:r w:rsidR="003739D8" w:rsidRPr="000C1EA4">
        <w:t xml:space="preserve"> treating distribution area as a discrete general-time-irreversible character (i.e.</w:t>
      </w:r>
      <w:r w:rsidR="009707CC">
        <w:t>,</w:t>
      </w:r>
      <w:r w:rsidR="003739D8" w:rsidRPr="000C1EA4">
        <w:t xml:space="preserve"> with separate forward and reverse </w:t>
      </w:r>
      <w:r w:rsidR="002B4D58" w:rsidRPr="000C1EA4">
        <w:t xml:space="preserve">relative </w:t>
      </w:r>
      <w:r w:rsidR="003739D8" w:rsidRPr="000C1EA4">
        <w:t>rates between areas</w:t>
      </w:r>
      <w:r w:rsidR="002B4D58" w:rsidRPr="000C1EA4">
        <w:t>.</w:t>
      </w:r>
      <w:r w:rsidR="00224AA4" w:rsidRPr="000C1EA4">
        <w:t xml:space="preserve"> </w:t>
      </w:r>
      <w:r w:rsidR="00A26ADA" w:rsidRPr="000C1EA4">
        <w:t>This</w:t>
      </w:r>
      <w:r w:rsidR="00224AA4" w:rsidRPr="000C1EA4">
        <w:t xml:space="preserve"> </w:t>
      </w:r>
      <w:r w:rsidR="00D537C4">
        <w:t>biogeographic</w:t>
      </w:r>
      <w:r w:rsidR="002E3BAB">
        <w:t xml:space="preserve"> </w:t>
      </w:r>
      <w:r w:rsidR="00A26ADA" w:rsidRPr="000C1EA4">
        <w:lastRenderedPageBreak/>
        <w:t>model is analogous to the GTI DNA substitution model, which has 12 relative rates</w:t>
      </w:r>
      <w:r w:rsidR="007A5D20" w:rsidRPr="000C1EA4">
        <w:t xml:space="preserve"> for</w:t>
      </w:r>
      <w:r w:rsidR="00A26ADA" w:rsidRPr="000C1EA4">
        <w:t xml:space="preserve"> forward and reverse changes between nucleotides and an absolute substitution rate. </w:t>
      </w:r>
      <w:r w:rsidR="003739D8" w:rsidRPr="000C1EA4">
        <w:t xml:space="preserve">The </w:t>
      </w:r>
      <w:r w:rsidR="002B4D58" w:rsidRPr="000C1EA4">
        <w:t xml:space="preserve">ancestral areas for each node, and the </w:t>
      </w:r>
      <w:r w:rsidR="003739D8" w:rsidRPr="000C1EA4">
        <w:t>number of transitions of each type</w:t>
      </w:r>
      <w:r w:rsidR="002921D3" w:rsidRPr="000C1EA4">
        <w:t xml:space="preserve">, </w:t>
      </w:r>
      <w:r w:rsidR="003739D8" w:rsidRPr="000C1EA4">
        <w:t xml:space="preserve">were recorded for each MCMC sample </w:t>
      </w:r>
      <w:r w:rsidR="002B4D58" w:rsidRPr="000C1EA4">
        <w:t>(</w:t>
      </w:r>
      <w:r w:rsidR="003739D8" w:rsidRPr="000C1EA4">
        <w:t xml:space="preserve">using the </w:t>
      </w:r>
      <w:r w:rsidR="002B4D58" w:rsidRPr="00D85578">
        <w:t xml:space="preserve">ancestralTreeLikelihood and </w:t>
      </w:r>
      <w:r w:rsidR="003739D8" w:rsidRPr="005532C4">
        <w:t>MarkovJumps function</w:t>
      </w:r>
      <w:r w:rsidR="002B4D58" w:rsidRPr="005532C4">
        <w:t>s)</w:t>
      </w:r>
      <w:r w:rsidR="00E602E2">
        <w:t>; convergence was monitored in Tracer</w:t>
      </w:r>
      <w:r w:rsidR="009707CC">
        <w:t xml:space="preserve"> </w:t>
      </w:r>
      <w:r w:rsidR="009707CC" w:rsidRPr="003B6913">
        <w:rPr>
          <w:highlight w:val="yellow"/>
        </w:rPr>
        <w:t>v?</w:t>
      </w:r>
      <w:r w:rsidR="00E602E2" w:rsidRPr="003B6913">
        <w:rPr>
          <w:highlight w:val="yellow"/>
        </w:rPr>
        <w:t xml:space="preserve"> </w:t>
      </w:r>
      <w:r w:rsidR="00EF74DE" w:rsidRPr="003B6913">
        <w:rPr>
          <w:highlight w:val="yellow"/>
        </w:rPr>
        <w:fldChar w:fldCharType="begin"/>
      </w:r>
      <w:r w:rsidR="00EF74DE" w:rsidRPr="003B6913">
        <w:rPr>
          <w:highlight w:val="yellow"/>
        </w:rPr>
        <w:instrText xml:space="preserve"> ADDIN EN.CITE &lt;EndNote&gt;&lt;Cite&gt;&lt;Author&gt;Rambaut&lt;/Author&gt;&lt;Year&gt;2018&lt;/Year&gt;&lt;RecNum&gt;113&lt;/RecNum&gt;&lt;DisplayText&gt;(Rambaut et al., 2018a)&lt;/DisplayText&gt;&lt;record&gt;&lt;rec-number&gt;113&lt;/rec-number&gt;&lt;foreign-keys&gt;&lt;key app="EN" db-id="few0x52dq052frepdtrpxadctdwpwsfffwed" timestamp="1742974085"&gt;113&lt;/key&gt;&lt;/foreign-keys&gt;&lt;ref-type name="Journal Article"&gt;17&lt;/ref-type&gt;&lt;contributors&gt;&lt;authors&gt;&lt;author&gt;Rambaut, Andrew&lt;/author&gt;&lt;author&gt;Drummond, Alexei J&lt;/author&gt;&lt;author&gt;Xie, Dong&lt;/author&gt;&lt;author&gt;Baele, Guy&lt;/author&gt;&lt;author&gt;Suchard, Marc A&lt;/author&gt;&lt;/authors&gt;&lt;/contributors&gt;&lt;titles&gt;&lt;title&gt;Posterior summarization in Bayesian phylogenetics using Tracer 1.7&lt;/title&gt;&lt;secondary-title&gt;Systematic biology&lt;/secondary-title&gt;&lt;/titles&gt;&lt;periodical&gt;&lt;full-title&gt;Systematic Biology&lt;/full-title&gt;&lt;/periodical&gt;&lt;pages&gt;901-904&lt;/pages&gt;&lt;volume&gt;67&lt;/volume&gt;&lt;number&gt;5&lt;/number&gt;&lt;dates&gt;&lt;year&gt;2018&lt;/year&gt;&lt;/dates&gt;&lt;isbn&gt;1063-5157&lt;/isbn&gt;&lt;urls&gt;&lt;/urls&gt;&lt;/record&gt;&lt;/Cite&gt;&lt;/EndNote&gt;</w:instrText>
      </w:r>
      <w:r w:rsidR="00EF74DE" w:rsidRPr="003B6913">
        <w:rPr>
          <w:highlight w:val="yellow"/>
        </w:rPr>
        <w:fldChar w:fldCharType="separate"/>
      </w:r>
      <w:r w:rsidR="00EF74DE" w:rsidRPr="003B6913">
        <w:rPr>
          <w:noProof/>
          <w:highlight w:val="yellow"/>
        </w:rPr>
        <w:t>(Rambaut et al., 2018a)</w:t>
      </w:r>
      <w:r w:rsidR="00EF74DE" w:rsidRPr="003B6913">
        <w:rPr>
          <w:highlight w:val="yellow"/>
        </w:rPr>
        <w:fldChar w:fldCharType="end"/>
      </w:r>
      <w:r w:rsidR="009707CC" w:rsidRPr="003B6913">
        <w:rPr>
          <w:highlight w:val="yellow"/>
        </w:rPr>
        <w:t xml:space="preserve"> </w:t>
      </w:r>
      <w:r w:rsidR="00E602E2" w:rsidRPr="003B6913">
        <w:rPr>
          <w:highlight w:val="yellow"/>
        </w:rPr>
        <w:t>and results were collated and visuali</w:t>
      </w:r>
      <w:r w:rsidR="00E86DB3" w:rsidRPr="003B6913">
        <w:rPr>
          <w:highlight w:val="yellow"/>
        </w:rPr>
        <w:t>s</w:t>
      </w:r>
      <w:r w:rsidR="00E602E2" w:rsidRPr="003B6913">
        <w:rPr>
          <w:highlight w:val="yellow"/>
        </w:rPr>
        <w:t xml:space="preserve">ed using LogCombiner </w:t>
      </w:r>
      <w:r w:rsidR="009707CC" w:rsidRPr="003B6913">
        <w:rPr>
          <w:highlight w:val="yellow"/>
        </w:rPr>
        <w:t xml:space="preserve">v? </w:t>
      </w:r>
      <w:r w:rsidR="00E602E2" w:rsidRPr="003B6913">
        <w:rPr>
          <w:highlight w:val="yellow"/>
        </w:rPr>
        <w:t xml:space="preserve">and TreeAnnotator </w:t>
      </w:r>
      <w:r w:rsidR="009707CC" w:rsidRPr="003B6913">
        <w:rPr>
          <w:highlight w:val="yellow"/>
        </w:rPr>
        <w:t xml:space="preserve">v? </w:t>
      </w:r>
      <w:r w:rsidR="00E602E2" w:rsidRPr="003B6913">
        <w:rPr>
          <w:highlight w:val="yellow"/>
        </w:rPr>
        <w:t>in the BEAST</w:t>
      </w:r>
      <w:r w:rsidR="009707CC" w:rsidRPr="003B6913">
        <w:rPr>
          <w:highlight w:val="yellow"/>
        </w:rPr>
        <w:t xml:space="preserve"> v?</w:t>
      </w:r>
      <w:r w:rsidR="00E602E2">
        <w:t xml:space="preserve"> package</w:t>
      </w:r>
      <w:r w:rsidR="009707CC">
        <w:t xml:space="preserve"> </w:t>
      </w:r>
      <w:r w:rsidR="00EF74DE">
        <w:fldChar w:fldCharType="begin"/>
      </w:r>
      <w:r w:rsidR="00EF74DE">
        <w:instrText xml:space="preserve"> ADDIN EN.CITE &lt;EndNote&gt;&lt;Cite&gt;&lt;Author&gt;Suchard&lt;/Author&gt;&lt;Year&gt;2018&lt;/Year&gt;&lt;RecNum&gt;114&lt;/RecNum&gt;&lt;DisplayText&gt;(Suchard et al., 2018)&lt;/DisplayText&gt;&lt;record&gt;&lt;rec-number&gt;114&lt;/rec-number&gt;&lt;foreign-keys&gt;&lt;key app="EN" db-id="few0x52dq052frepdtrpxadctdwpwsfffwed" timestamp="1742974096"&gt;114&lt;/key&gt;&lt;/foreign-keys&gt;&lt;ref-type name="Journal Article"&gt;17&lt;/ref-type&gt;&lt;contributors&gt;&lt;authors&gt;&lt;author&gt;Suchard, Marc A&lt;/author&gt;&lt;author&gt;Lemey, Philippe&lt;/author&gt;&lt;author&gt;Baele, Guy&lt;/author&gt;&lt;author&gt;Ayres, Daniel L&lt;/author&gt;&lt;author&gt;Drummond, Alexei J&lt;/author&gt;&lt;author&gt;Rambaut, Andrew&lt;/author&gt;&lt;/authors&gt;&lt;/contributors&gt;&lt;titles&gt;&lt;title&gt;Bayesian phylogenetic and phylodynamic data integration using BEAST 1.10&lt;/title&gt;&lt;secondary-title&gt;Virus evolution&lt;/secondary-title&gt;&lt;/titles&gt;&lt;periodical&gt;&lt;full-title&gt;Virus evolution&lt;/full-title&gt;&lt;/periodical&gt;&lt;pages&gt;vey016&lt;/pages&gt;&lt;volume&gt;4&lt;/volume&gt;&lt;number&gt;1&lt;/number&gt;&lt;dates&gt;&lt;year&gt;2018&lt;/year&gt;&lt;/dates&gt;&lt;isbn&gt;2057-1577&lt;/isbn&gt;&lt;urls&gt;&lt;/urls&gt;&lt;/record&gt;&lt;/Cite&gt;&lt;/EndNote&gt;</w:instrText>
      </w:r>
      <w:r w:rsidR="00EF74DE">
        <w:fldChar w:fldCharType="separate"/>
      </w:r>
      <w:r w:rsidR="00EF74DE">
        <w:rPr>
          <w:noProof/>
        </w:rPr>
        <w:t>(Suchard et al., 2018)</w:t>
      </w:r>
      <w:r w:rsidR="00EF74DE">
        <w:fldChar w:fldCharType="end"/>
      </w:r>
      <w:r w:rsidR="002B4D58" w:rsidRPr="00EF74DE">
        <w:t>.</w:t>
      </w:r>
      <w:r w:rsidR="00EB780C">
        <w:t xml:space="preserve"> </w:t>
      </w:r>
      <w:r w:rsidR="009707CC">
        <w:t xml:space="preserve">In total, </w:t>
      </w:r>
      <w:r w:rsidR="00EB780C">
        <w:t xml:space="preserve">4 runs of each analysis were performed, and the details of the MCMC </w:t>
      </w:r>
      <w:r w:rsidR="00CA4D15">
        <w:t>parameters</w:t>
      </w:r>
      <w:r w:rsidR="00EB780C">
        <w:t xml:space="preserve"> are in the</w:t>
      </w:r>
      <w:r w:rsidR="00510A6A">
        <w:t xml:space="preserve"> supplied</w:t>
      </w:r>
      <w:r w:rsidR="00EB780C">
        <w:t xml:space="preserve"> </w:t>
      </w:r>
      <w:r w:rsidR="00510A6A">
        <w:t>xml</w:t>
      </w:r>
      <w:r w:rsidR="00FD06CF" w:rsidRPr="005532C4">
        <w:t xml:space="preserve"> scripts, with relevant annotations</w:t>
      </w:r>
      <w:r w:rsidR="00CA4D15">
        <w:t xml:space="preserve"> </w:t>
      </w:r>
      <w:r w:rsidR="00CA4D15" w:rsidRPr="003B6913">
        <w:rPr>
          <w:highlight w:val="yellow"/>
        </w:rPr>
        <w:t>(Supplementary Information X)</w:t>
      </w:r>
      <w:r w:rsidR="00FB5D36" w:rsidRPr="003B6913">
        <w:rPr>
          <w:highlight w:val="yellow"/>
        </w:rPr>
        <w:t>.</w:t>
      </w:r>
      <w:r w:rsidR="00224AA4" w:rsidRPr="00D85578">
        <w:t xml:space="preserve"> </w:t>
      </w:r>
    </w:p>
    <w:p w14:paraId="6D03929F" w14:textId="0308D2A1" w:rsidR="000E4F81" w:rsidRPr="00D85578" w:rsidRDefault="00D537C4" w:rsidP="00EF74DE">
      <w:r>
        <w:t xml:space="preserve"> </w:t>
      </w:r>
      <w:r>
        <w:tab/>
      </w:r>
      <w:r w:rsidRPr="000C1EA4">
        <w:t xml:space="preserve"> </w:t>
      </w:r>
      <w:r w:rsidR="00FC6DAB">
        <w:t>To</w:t>
      </w:r>
      <w:r w:rsidR="00FC6DAB" w:rsidRPr="00D85578">
        <w:t xml:space="preserve"> test whether dispersal probability between Australia and New Guinea varied across time slices</w:t>
      </w:r>
      <w:r w:rsidR="00FC6DAB">
        <w:t>, a</w:t>
      </w:r>
      <w:r w:rsidRPr="000C1EA4">
        <w:t xml:space="preserve"> 2-epoch clock </w:t>
      </w:r>
      <w:r>
        <w:t xml:space="preserve">was employed, </w:t>
      </w:r>
      <w:r w:rsidRPr="000C1EA4">
        <w:t xml:space="preserve">with overall dispersal rates estimated separately for two time slices: 0-10 and </w:t>
      </w:r>
      <w:r w:rsidR="00BA765D">
        <w:t>&gt;</w:t>
      </w:r>
      <w:r w:rsidRPr="000C1EA4">
        <w:t>10 million years</w:t>
      </w:r>
      <w:r>
        <w:t xml:space="preserve">; see justification below. </w:t>
      </w:r>
      <w:r w:rsidR="00FC2F04" w:rsidRPr="005532C4">
        <w:t>Ten</w:t>
      </w:r>
      <w:r w:rsidR="00224AA4" w:rsidRPr="005532C4">
        <w:t xml:space="preserve"> million year</w:t>
      </w:r>
      <w:r w:rsidR="00D80FDC" w:rsidRPr="005532C4">
        <w:t>s ago</w:t>
      </w:r>
      <w:r w:rsidR="00224AA4" w:rsidRPr="005532C4">
        <w:t xml:space="preserve"> was chosen as</w:t>
      </w:r>
      <w:r w:rsidR="00FC2F04" w:rsidRPr="005532C4">
        <w:t xml:space="preserve"> the </w:t>
      </w:r>
      <w:r w:rsidR="006A65E8">
        <w:t>breakpoint</w:t>
      </w:r>
      <w:r w:rsidR="006A65E8" w:rsidRPr="005532C4">
        <w:t xml:space="preserve"> </w:t>
      </w:r>
      <w:r w:rsidR="00FC2F04" w:rsidRPr="005532C4">
        <w:t>as it</w:t>
      </w:r>
      <w:r w:rsidR="00224AA4" w:rsidRPr="005532C4">
        <w:t xml:space="preserve"> roughly corresponds with the estimated end of the most extensive recent</w:t>
      </w:r>
      <w:r w:rsidR="000F52C4" w:rsidRPr="005532C4">
        <w:t xml:space="preserve"> widespread</w:t>
      </w:r>
      <w:r w:rsidR="00224AA4" w:rsidRPr="005532C4">
        <w:t xml:space="preserve"> inundation of the New Guinea region (Harrington et al. 2017)</w:t>
      </w:r>
      <w:r w:rsidR="000F52C4" w:rsidRPr="005532C4">
        <w:t>. Over</w:t>
      </w:r>
      <w:r w:rsidR="00FC2F04" w:rsidRPr="005532C4">
        <w:t xml:space="preserve"> </w:t>
      </w:r>
      <w:r w:rsidR="000F52C4" w:rsidRPr="005532C4">
        <w:t>the period from 10 million years</w:t>
      </w:r>
      <w:r w:rsidR="00FC2F04" w:rsidRPr="005532C4">
        <w:t xml:space="preserve"> till the present,</w:t>
      </w:r>
      <w:r w:rsidR="000F52C4" w:rsidRPr="005532C4">
        <w:t xml:space="preserve"> </w:t>
      </w:r>
      <w:r w:rsidR="00224AA4" w:rsidRPr="005532C4">
        <w:t>New Guinea</w:t>
      </w:r>
      <w:r w:rsidR="000F52C4" w:rsidRPr="005532C4">
        <w:t xml:space="preserve"> was </w:t>
      </w:r>
      <w:r w:rsidR="00224AA4" w:rsidRPr="005532C4">
        <w:t>increasing in areal extent</w:t>
      </w:r>
      <w:r w:rsidR="000F52C4" w:rsidRPr="005532C4">
        <w:t xml:space="preserve">, while </w:t>
      </w:r>
      <w:r w:rsidR="00125216" w:rsidRPr="005532C4">
        <w:t xml:space="preserve">the </w:t>
      </w:r>
      <w:r w:rsidR="000F52C4" w:rsidRPr="005532C4">
        <w:t xml:space="preserve">width of </w:t>
      </w:r>
      <w:r w:rsidR="00224AA4" w:rsidRPr="005532C4">
        <w:t>sea barriers between</w:t>
      </w:r>
      <w:r w:rsidR="00CA4D15">
        <w:t xml:space="preserve"> New Guinea and</w:t>
      </w:r>
      <w:r w:rsidR="00224AA4" w:rsidRPr="005532C4">
        <w:t xml:space="preserve"> Australia</w:t>
      </w:r>
      <w:r w:rsidR="000F52C4" w:rsidRPr="005532C4">
        <w:t xml:space="preserve"> was</w:t>
      </w:r>
      <w:r w:rsidR="00125216" w:rsidRPr="005532C4">
        <w:t xml:space="preserve"> likely</w:t>
      </w:r>
      <w:r w:rsidR="00224AA4" w:rsidRPr="005532C4">
        <w:t xml:space="preserve"> diminishing</w:t>
      </w:r>
      <w:r w:rsidR="000F52C4" w:rsidRPr="005532C4">
        <w:t>, and at</w:t>
      </w:r>
      <w:r w:rsidR="00C31D4D">
        <w:t xml:space="preserve"> multiple</w:t>
      </w:r>
      <w:r w:rsidR="000F52C4" w:rsidRPr="005532C4">
        <w:t xml:space="preserve"> times</w:t>
      </w:r>
      <w:r w:rsidR="00831349" w:rsidRPr="005532C4">
        <w:t xml:space="preserve"> these</w:t>
      </w:r>
      <w:r w:rsidR="000F52C4" w:rsidRPr="005532C4">
        <w:t xml:space="preserve"> </w:t>
      </w:r>
      <w:r w:rsidR="00125216" w:rsidRPr="005532C4">
        <w:t xml:space="preserve">were </w:t>
      </w:r>
      <w:r w:rsidR="000F52C4" w:rsidRPr="005532C4">
        <w:t xml:space="preserve">completely severed by </w:t>
      </w:r>
      <w:r w:rsidR="00CA4D15">
        <w:t xml:space="preserve">land bridges </w:t>
      </w:r>
      <w:r w:rsidR="0029630A">
        <w:fldChar w:fldCharType="begin"/>
      </w:r>
      <w:r w:rsidR="0029630A">
        <w:instrText xml:space="preserve"> ADDIN EN.CITE &lt;EndNote&gt;&lt;Cite&gt;&lt;Author&gt;Norvick&lt;/Author&gt;&lt;Year&gt;2003&lt;/Year&gt;&lt;RecNum&gt;93&lt;/RecNum&gt;&lt;DisplayText&gt;(Norvick, 2003)&lt;/DisplayText&gt;&lt;record&gt;&lt;rec-number&gt;93&lt;/rec-number&gt;&lt;foreign-keys&gt;&lt;key app="EN" db-id="few0x52dq052frepdtrpxadctdwpwsfffwed" timestamp="1742337323"&gt;93&lt;/key&gt;&lt;/foreign-keys&gt;&lt;ref-type name="Report"&gt;27&lt;/ref-type&gt;&lt;contributors&gt;&lt;authors&gt;&lt;author&gt;Norvick, M. S.&lt;/author&gt;&lt;/authors&gt;&lt;tertiary-authors&gt;&lt;author&gt;Geoscience Australia&lt;/author&gt;&lt;/tertiary-authors&gt;&lt;/contributors&gt;&lt;titles&gt;&lt;title&gt;New Palaeogeographic Maps of the northern margins of the Australian plate - Updated report.&amp;#xD;&lt;/title&gt;&lt;/titles&gt;&lt;dates&gt;&lt;year&gt;2003&lt;/year&gt;&lt;/dates&gt;&lt;pub-location&gt;Canberra&lt;/pub-location&gt;&lt;urls&gt;&lt;/urls&gt;&lt;/record&gt;&lt;/Cite&gt;&lt;/EndNote&gt;</w:instrText>
      </w:r>
      <w:r w:rsidR="0029630A">
        <w:fldChar w:fldCharType="separate"/>
      </w:r>
      <w:r w:rsidR="0029630A">
        <w:rPr>
          <w:noProof/>
        </w:rPr>
        <w:t>(Norvick, 2003)</w:t>
      </w:r>
      <w:r w:rsidR="0029630A">
        <w:fldChar w:fldCharType="end"/>
      </w:r>
      <w:r w:rsidR="00224AA4" w:rsidRPr="005532C4">
        <w:t>.</w:t>
      </w:r>
      <w:r w:rsidR="00224AA4" w:rsidRPr="00D85578">
        <w:t xml:space="preserve"> </w:t>
      </w:r>
      <w:r w:rsidR="00546938" w:rsidRPr="00D85578">
        <w:t xml:space="preserve">If land area and barrier size are primary </w:t>
      </w:r>
      <w:r w:rsidR="00CA4D15">
        <w:t>determinants</w:t>
      </w:r>
      <w:r w:rsidR="00CA4D15" w:rsidRPr="00D85578">
        <w:t xml:space="preserve"> </w:t>
      </w:r>
      <w:r w:rsidR="00546938" w:rsidRPr="00D85578">
        <w:t>of dispersal probability</w:t>
      </w:r>
      <w:r w:rsidR="000F52C4" w:rsidRPr="00D85578">
        <w:t>, it would be predicted</w:t>
      </w:r>
      <w:r w:rsidR="00546938" w:rsidRPr="00D85578">
        <w:t xml:space="preserve"> </w:t>
      </w:r>
      <w:r w:rsidR="000F52C4" w:rsidRPr="00D85578">
        <w:t xml:space="preserve">that </w:t>
      </w:r>
      <w:r w:rsidR="00371AF7" w:rsidRPr="00D85578">
        <w:t xml:space="preserve">after </w:t>
      </w:r>
      <w:r w:rsidR="00CA4D15">
        <w:t>correcting</w:t>
      </w:r>
      <w:r w:rsidR="00CA4D15" w:rsidRPr="00D85578">
        <w:t xml:space="preserve"> </w:t>
      </w:r>
      <w:r w:rsidR="00371AF7" w:rsidRPr="00D85578">
        <w:t>for extant lineage diversity</w:t>
      </w:r>
      <w:r w:rsidR="00CA4D15">
        <w:t xml:space="preserve"> in</w:t>
      </w:r>
      <w:r w:rsidR="00371AF7" w:rsidRPr="00D85578">
        <w:t xml:space="preserve"> the relevant timeslice, </w:t>
      </w:r>
      <w:r w:rsidR="000F52C4" w:rsidRPr="00D85578">
        <w:t xml:space="preserve">dispersal rates between Australia and New Guinea should be much higher in the more recent </w:t>
      </w:r>
      <w:proofErr w:type="gramStart"/>
      <w:r w:rsidR="000F52C4" w:rsidRPr="00D85578">
        <w:t>time period</w:t>
      </w:r>
      <w:proofErr w:type="gramEnd"/>
      <w:r w:rsidR="000F52C4" w:rsidRPr="00D85578">
        <w:t>.</w:t>
      </w:r>
    </w:p>
    <w:p w14:paraId="7AE1C24A" w14:textId="2FE9CCF9" w:rsidR="00A84702" w:rsidRPr="00D85578" w:rsidRDefault="000E4F81" w:rsidP="00A84702">
      <w:r w:rsidRPr="00D85578">
        <w:tab/>
      </w:r>
      <w:r w:rsidR="005A46A4" w:rsidRPr="00D85578">
        <w:t>We ran two</w:t>
      </w:r>
      <w:r w:rsidR="00C42072" w:rsidRPr="00D85578">
        <w:t xml:space="preserve"> </w:t>
      </w:r>
      <w:r w:rsidR="009571F4" w:rsidRPr="00D85578">
        <w:t>biogeographic analyses</w:t>
      </w:r>
      <w:r w:rsidR="00C42072" w:rsidRPr="00D85578">
        <w:t>.</w:t>
      </w:r>
      <w:r w:rsidRPr="00D85578">
        <w:t xml:space="preserve"> </w:t>
      </w:r>
      <w:r w:rsidR="00935B65" w:rsidRPr="00D85578">
        <w:t>First</w:t>
      </w:r>
      <w:r w:rsidRPr="00D85578">
        <w:t>,</w:t>
      </w:r>
      <w:r w:rsidR="00C42072" w:rsidRPr="00D85578">
        <w:t xml:space="preserve"> </w:t>
      </w:r>
      <w:r w:rsidR="004F50B3" w:rsidRPr="00D85578">
        <w:t>to</w:t>
      </w:r>
      <w:r w:rsidR="00C42072" w:rsidRPr="00D85578">
        <w:t xml:space="preserve"> </w:t>
      </w:r>
      <w:r w:rsidR="009E2DA1" w:rsidRPr="00D85578">
        <w:t>visualise</w:t>
      </w:r>
      <w:r w:rsidR="00C42072" w:rsidRPr="00D85578">
        <w:t xml:space="preserve"> histories of</w:t>
      </w:r>
      <w:r w:rsidR="005A46A4" w:rsidRPr="00D85578">
        <w:t xml:space="preserve"> </w:t>
      </w:r>
      <w:r w:rsidR="00C42072" w:rsidRPr="00D85578">
        <w:t>dispersal</w:t>
      </w:r>
      <w:r w:rsidR="00D04E47" w:rsidRPr="00D85578">
        <w:t xml:space="preserve"> and diversification</w:t>
      </w:r>
      <w:r w:rsidR="00C42072" w:rsidRPr="00D85578">
        <w:t xml:space="preserve"> </w:t>
      </w:r>
      <w:r w:rsidR="00D04E47" w:rsidRPr="00D85578">
        <w:t>across contemporary</w:t>
      </w:r>
      <w:r w:rsidR="00B20324" w:rsidRPr="00D85578">
        <w:t xml:space="preserve"> geographical regions</w:t>
      </w:r>
      <w:r w:rsidR="00CA4D15">
        <w:t>,</w:t>
      </w:r>
      <w:r w:rsidR="004F50B3" w:rsidRPr="00D85578">
        <w:t xml:space="preserve"> we used a </w:t>
      </w:r>
      <w:r w:rsidR="00D44D19">
        <w:t xml:space="preserve">“detailed” </w:t>
      </w:r>
      <w:r w:rsidR="004F50B3" w:rsidRPr="00D85578">
        <w:t>six</w:t>
      </w:r>
      <w:r w:rsidR="00BB50F8">
        <w:t>-</w:t>
      </w:r>
      <w:r w:rsidR="004F50B3" w:rsidRPr="00D85578">
        <w:t xml:space="preserve">region </w:t>
      </w:r>
      <w:r w:rsidR="00E729A8" w:rsidRPr="00D85578">
        <w:t>coding system</w:t>
      </w:r>
      <w:r w:rsidR="005A46A4" w:rsidRPr="00D85578">
        <w:t>:</w:t>
      </w:r>
      <w:r w:rsidR="004F50B3" w:rsidRPr="00D85578">
        <w:t xml:space="preserve"> </w:t>
      </w:r>
      <w:r w:rsidR="00D516B4" w:rsidRPr="00D85578">
        <w:t>1</w:t>
      </w:r>
      <w:r w:rsidR="00935B65" w:rsidRPr="00D85578">
        <w:t>) Australia</w:t>
      </w:r>
      <w:r w:rsidR="004F50B3" w:rsidRPr="00D85578">
        <w:t xml:space="preserve"> -</w:t>
      </w:r>
      <w:r w:rsidR="00D516B4" w:rsidRPr="00D85578">
        <w:t xml:space="preserve"> corresponding to the boundary of contemporary Australia</w:t>
      </w:r>
      <w:r w:rsidR="004F50B3" w:rsidRPr="00D85578">
        <w:t xml:space="preserve"> and not including New Guinea</w:t>
      </w:r>
      <w:r w:rsidR="0029630A">
        <w:t xml:space="preserve"> </w:t>
      </w:r>
      <w:r w:rsidR="0029630A">
        <w:fldChar w:fldCharType="begin"/>
      </w:r>
      <w:r w:rsidR="0029630A">
        <w:instrText xml:space="preserve"> ADDIN EN.CITE &lt;EndNote&gt;&lt;Cite&gt;&lt;Author&gt;Oliver&lt;/Author&gt;&lt;Year&gt;2023&lt;/Year&gt;&lt;RecNum&gt;98&lt;/RecNum&gt;&lt;DisplayText&gt;(Oliver et al., 2023)&lt;/DisplayText&gt;&lt;record&gt;&lt;rec-number&gt;98&lt;/rec-number&gt;&lt;foreign-keys&gt;&lt;key app="EN" db-id="few0x52dq052frepdtrpxadctdwpwsfffwed" timestamp="1742339459"&gt;98&lt;/key&gt;&lt;/foreign-keys&gt;&lt;ref-type name="Journal Article"&gt;17&lt;/ref-type&gt;&lt;contributors&gt;&lt;authors&gt;&lt;author&gt;Oliver, Paul M&lt;/author&gt;&lt;author&gt;Hugall, Andrew F&lt;/author&gt;&lt;author&gt;Prasteya, Audrey&lt;/author&gt;&lt;author&gt;Slavenko, Alex&lt;/author&gt;&lt;author&gt;Zahirovic, Sabin&lt;/author&gt;&lt;/authors&gt;&lt;/contributors&gt;&lt;titles&gt;&lt;title&gt;Oligo-Miocene radiation within South-west Pacific arc terranes underpinned repeated upstream continental dispersals in pigeons (Columbiformes)&lt;/title&gt;&lt;secondary-title&gt;Biological Journal of the Linnean Society&lt;/secondary-title&gt;&lt;/titles&gt;&lt;periodical&gt;&lt;full-title&gt;Biological Journal of the Linnean Society&lt;/full-title&gt;&lt;/periodical&gt;&lt;pages&gt;437-452&lt;/pages&gt;&lt;volume&gt;138&lt;/volume&gt;&lt;number&gt;4&lt;/number&gt;&lt;dates&gt;&lt;year&gt;2023&lt;/year&gt;&lt;/dates&gt;&lt;isbn&gt;0024-4066&lt;/isbn&gt;&lt;urls&gt;&lt;/urls&gt;&lt;/record&gt;&lt;/Cite&gt;&lt;/EndNote&gt;</w:instrText>
      </w:r>
      <w:r w:rsidR="0029630A">
        <w:fldChar w:fldCharType="separate"/>
      </w:r>
      <w:r w:rsidR="0029630A">
        <w:rPr>
          <w:noProof/>
        </w:rPr>
        <w:t>(Oliver et al., 2023)</w:t>
      </w:r>
      <w:r w:rsidR="0029630A">
        <w:fldChar w:fldCharType="end"/>
      </w:r>
      <w:r w:rsidR="004F50B3" w:rsidRPr="00D85578">
        <w:t>;</w:t>
      </w:r>
      <w:r w:rsidR="00D516B4" w:rsidRPr="00D85578">
        <w:t xml:space="preserve"> </w:t>
      </w:r>
      <w:r w:rsidR="004F50B3" w:rsidRPr="00D85578">
        <w:t xml:space="preserve"> </w:t>
      </w:r>
      <w:r w:rsidR="00D516B4" w:rsidRPr="00D85578">
        <w:t>2)</w:t>
      </w:r>
      <w:r w:rsidR="004F50B3" w:rsidRPr="00D85578">
        <w:t xml:space="preserve"> New Guinea -</w:t>
      </w:r>
      <w:r w:rsidR="00D04E47" w:rsidRPr="00D85578">
        <w:t xml:space="preserve"> </w:t>
      </w:r>
      <w:r w:rsidR="00D516B4" w:rsidRPr="00D85578">
        <w:t>the contemporary island</w:t>
      </w:r>
      <w:r w:rsidR="004F50B3" w:rsidRPr="00D85578">
        <w:t>s</w:t>
      </w:r>
      <w:r w:rsidR="00D516B4" w:rsidRPr="00D85578">
        <w:t xml:space="preserve"> of </w:t>
      </w:r>
      <w:r w:rsidR="00D04E47" w:rsidRPr="00D85578">
        <w:t>New Guinea</w:t>
      </w:r>
      <w:r w:rsidR="00D516B4" w:rsidRPr="00D85578">
        <w:t xml:space="preserve"> and nearby land bridge islands;</w:t>
      </w:r>
      <w:r w:rsidR="004F50B3" w:rsidRPr="00D85578">
        <w:t xml:space="preserve"> 3) Asia and the Sunda Shelf; </w:t>
      </w:r>
      <w:r w:rsidR="00D516B4" w:rsidRPr="00D85578">
        <w:t xml:space="preserve">4) East Melanesia - the islands of the south-west Pacific that are largely underpinned by the Vitiaz Arc, namely </w:t>
      </w:r>
      <w:r w:rsidR="00C42072" w:rsidRPr="00D85578">
        <w:t>Manus, New Britain, Solomons</w:t>
      </w:r>
      <w:r w:rsidR="00CD2934" w:rsidRPr="00D85578">
        <w:t>,</w:t>
      </w:r>
      <w:r w:rsidR="00C42072" w:rsidRPr="00D85578">
        <w:t xml:space="preserve"> Fiji and Vanuatu</w:t>
      </w:r>
      <w:r w:rsidR="00D516B4" w:rsidRPr="00D85578">
        <w:t>;</w:t>
      </w:r>
      <w:r w:rsidR="000578B8" w:rsidRPr="00D85578">
        <w:t xml:space="preserve"> </w:t>
      </w:r>
      <w:r w:rsidR="004F50B3" w:rsidRPr="00D85578">
        <w:t>5)</w:t>
      </w:r>
      <w:r w:rsidR="00D516B4" w:rsidRPr="00D85578">
        <w:t xml:space="preserve"> </w:t>
      </w:r>
      <w:r w:rsidR="00C42072" w:rsidRPr="00D85578">
        <w:t>Wallacea</w:t>
      </w:r>
      <w:r w:rsidR="004F50B3" w:rsidRPr="00D85578">
        <w:t xml:space="preserve"> - broadly referring to</w:t>
      </w:r>
      <w:r w:rsidR="00D516B4" w:rsidRPr="00D85578">
        <w:t xml:space="preserve"> the islands</w:t>
      </w:r>
      <w:r w:rsidR="004F50B3" w:rsidRPr="00D85578">
        <w:t xml:space="preserve"> between Wallace’s Line and Lydekker’s Line;</w:t>
      </w:r>
      <w:r w:rsidR="00A84702" w:rsidRPr="00D85578">
        <w:t xml:space="preserve"> </w:t>
      </w:r>
      <w:r w:rsidR="008916EC" w:rsidRPr="00D85578">
        <w:t xml:space="preserve">and </w:t>
      </w:r>
      <w:r w:rsidR="004F50B3" w:rsidRPr="00D85578">
        <w:t>6)</w:t>
      </w:r>
      <w:r w:rsidR="00D516B4" w:rsidRPr="00D85578">
        <w:t xml:space="preserve"> </w:t>
      </w:r>
      <w:r w:rsidR="00A84702" w:rsidRPr="00D85578">
        <w:t>Pacific</w:t>
      </w:r>
      <w:r w:rsidR="009571F4" w:rsidRPr="00D85578">
        <w:t xml:space="preserve"> </w:t>
      </w:r>
      <w:r w:rsidR="004F50B3" w:rsidRPr="00D85578">
        <w:t>- more isolated islands in the south-west Pacific</w:t>
      </w:r>
      <w:r w:rsidR="00613A8D">
        <w:t xml:space="preserve"> that</w:t>
      </w:r>
      <w:r w:rsidR="004F50B3" w:rsidRPr="00D85578">
        <w:t xml:space="preserve"> are not part of the Vitiaz Arc systems, including parts of </w:t>
      </w:r>
      <w:r w:rsidR="009571F4" w:rsidRPr="00D85578">
        <w:t>Micronesia</w:t>
      </w:r>
      <w:r w:rsidR="004F50B3" w:rsidRPr="00D85578">
        <w:t xml:space="preserve"> (Palau)</w:t>
      </w:r>
      <w:r w:rsidR="009571F4" w:rsidRPr="00D85578">
        <w:t xml:space="preserve"> and Polynesia</w:t>
      </w:r>
      <w:r w:rsidR="004F50B3" w:rsidRPr="00D85578">
        <w:t xml:space="preserve"> (</w:t>
      </w:r>
      <w:r w:rsidR="008916EC" w:rsidRPr="00D85578">
        <w:t>e.g. Tonga and Samoa</w:t>
      </w:r>
      <w:r w:rsidR="009571F4" w:rsidRPr="00D85578">
        <w:t>)</w:t>
      </w:r>
      <w:r w:rsidR="00B20324" w:rsidRPr="00D85578">
        <w:t>.</w:t>
      </w:r>
      <w:r w:rsidR="00A84702" w:rsidRPr="00D85578">
        <w:t xml:space="preserve"> </w:t>
      </w:r>
    </w:p>
    <w:p w14:paraId="43B5397F" w14:textId="39F6E184" w:rsidR="00A84702" w:rsidRPr="00D85578" w:rsidRDefault="00A84702" w:rsidP="00DC6482">
      <w:r w:rsidRPr="00D85578">
        <w:tab/>
        <w:t>The second analysis was explicitly designed to visual</w:t>
      </w:r>
      <w:r w:rsidR="00E729A8" w:rsidRPr="00D85578">
        <w:t>i</w:t>
      </w:r>
      <w:r w:rsidRPr="00D85578">
        <w:t>se timeframes and number of shifts between</w:t>
      </w:r>
      <w:r w:rsidR="002B4D58" w:rsidRPr="00D85578">
        <w:t xml:space="preserve"> Australasia and adjacent islands (i</w:t>
      </w:r>
      <w:r w:rsidR="00FC7354" w:rsidRPr="00D85578">
        <w:t>.</w:t>
      </w:r>
      <w:r w:rsidR="002B4D58" w:rsidRPr="00D85578">
        <w:t>e</w:t>
      </w:r>
      <w:r w:rsidR="00FC7354" w:rsidRPr="00D85578">
        <w:t>.</w:t>
      </w:r>
      <w:r w:rsidR="002B4D58" w:rsidRPr="00D85578">
        <w:t xml:space="preserve"> those east of Wallace’s line</w:t>
      </w:r>
      <w:r w:rsidR="00613A8D" w:rsidRPr="00D85578">
        <w:t>) and</w:t>
      </w:r>
      <w:r w:rsidRPr="00D85578">
        <w:t xml:space="preserve"> used a </w:t>
      </w:r>
      <w:r w:rsidR="00D44D19">
        <w:t xml:space="preserve">“simple” </w:t>
      </w:r>
      <w:r w:rsidRPr="00D85578">
        <w:t>three</w:t>
      </w:r>
      <w:r w:rsidR="00BB50F8">
        <w:t>-</w:t>
      </w:r>
      <w:r w:rsidRPr="00D85578">
        <w:t>state cod</w:t>
      </w:r>
      <w:r w:rsidR="00E729A8" w:rsidRPr="00D85578">
        <w:t xml:space="preserve">ing system: 1) Australia (as above); 2) Asia and the Sunda Shelf (as above); and 3) </w:t>
      </w:r>
      <w:r w:rsidR="00613A8D">
        <w:t>the remaining</w:t>
      </w:r>
      <w:r w:rsidR="00E729A8" w:rsidRPr="00D85578">
        <w:t xml:space="preserve"> four insular regions described above lumped together.</w:t>
      </w:r>
      <w:r w:rsidRPr="00D85578">
        <w:t xml:space="preserve"> </w:t>
      </w:r>
    </w:p>
    <w:p w14:paraId="6817121B" w14:textId="11AF0524" w:rsidR="00502495" w:rsidRPr="00E729A8" w:rsidRDefault="00A84702" w:rsidP="00A84702">
      <w:r w:rsidRPr="00D85578">
        <w:tab/>
      </w:r>
      <w:r w:rsidR="004F50B3" w:rsidRPr="00D85578">
        <w:t>Given the overall small number of lineages in many regions</w:t>
      </w:r>
      <w:r w:rsidR="00613A8D">
        <w:t>,</w:t>
      </w:r>
      <w:r w:rsidR="004F50B3" w:rsidRPr="00D85578">
        <w:t xml:space="preserve"> we caution that these analyses are likely to lack power with respect to estimating ancestral areas</w:t>
      </w:r>
      <w:r w:rsidR="005E180F">
        <w:t xml:space="preserve"> or </w:t>
      </w:r>
      <w:r w:rsidR="00397D92">
        <w:t xml:space="preserve">precise </w:t>
      </w:r>
      <w:r w:rsidR="005E180F">
        <w:t>absolute rates of dispersal</w:t>
      </w:r>
      <w:r w:rsidR="004F50B3" w:rsidRPr="00D85578">
        <w:t>. It is for these reasons that we did</w:t>
      </w:r>
      <w:r w:rsidR="00E729A8" w:rsidRPr="00D85578">
        <w:t xml:space="preserve"> not</w:t>
      </w:r>
      <w:r w:rsidR="004F50B3" w:rsidRPr="00D85578">
        <w:t xml:space="preserve"> </w:t>
      </w:r>
      <w:r w:rsidR="000578B8" w:rsidRPr="00D85578">
        <w:t>follow recent</w:t>
      </w:r>
      <w:r w:rsidR="004F50B3" w:rsidRPr="00D85578">
        <w:t xml:space="preserve"> analyses</w:t>
      </w:r>
      <w:r w:rsidR="000578B8" w:rsidRPr="00D85578">
        <w:t xml:space="preserve"> of other Melanesian geckos </w:t>
      </w:r>
      <w:r w:rsidR="0029630A">
        <w:fldChar w:fldCharType="begin"/>
      </w:r>
      <w:r w:rsidR="0029630A">
        <w:instrText xml:space="preserve"> ADDIN EN.CITE &lt;EndNote&gt;&lt;Cite&gt;&lt;Author&gt;Oliver&lt;/Author&gt;&lt;Year&gt;2024&lt;/Year&gt;&lt;RecNum&gt;97&lt;/RecNum&gt;&lt;DisplayText&gt;(Oliver et al., 2024)&lt;/DisplayText&gt;&lt;record&gt;&lt;rec-number&gt;97&lt;/rec-number&gt;&lt;foreign-keys&gt;&lt;key app="EN" db-id="few0x52dq052frepdtrpxadctdwpwsfffwed" timestamp="1742339303"&gt;97&lt;/key&gt;&lt;/foreign-keys&gt;&lt;ref-type name="Journal Article"&gt;17&lt;/ref-type&gt;&lt;contributors&gt;&lt;authors&gt;&lt;author&gt;Oliver, Paul M&lt;/author&gt;&lt;author&gt;Kraus, Fred&lt;/author&gt;&lt;author&gt;Austin, Christopher C&lt;/author&gt;&lt;author&gt;Tedeschi, Leonardo G&lt;/author&gt;&lt;author&gt;O’Brien, Aurora R&lt;/author&gt;&lt;author&gt;Maddock, Simon T&lt;/author&gt;&lt;/authors&gt;&lt;/contributors&gt;&lt;titles&gt;&lt;title&gt;Lineage diversity in a Melanesian lizard radiation (Gekkonidae: Nactus) further highlights exceptional diversity and endemism in eastern Papua New Guinea&lt;/title&gt;&lt;secondary-title&gt;Organisms Diversity &amp;amp; Evolution&lt;/secondary-title&gt;&lt;/titles&gt;&lt;periodical&gt;&lt;full-title&gt;Organisms Diversity &amp;amp; Evolution&lt;/full-title&gt;&lt;/periodical&gt;&lt;pages&gt;557-572&lt;/pages&gt;&lt;volume&gt;24&lt;/volume&gt;&lt;number&gt;4&lt;/number&gt;&lt;dates&gt;&lt;year&gt;2024&lt;/year&gt;&lt;/dates&gt;&lt;isbn&gt;1439-6092&lt;/isbn&gt;&lt;urls&gt;&lt;/urls&gt;&lt;/record&gt;&lt;/Cite&gt;&lt;/EndNote&gt;</w:instrText>
      </w:r>
      <w:r w:rsidR="0029630A">
        <w:fldChar w:fldCharType="separate"/>
      </w:r>
      <w:r w:rsidR="0029630A">
        <w:rPr>
          <w:noProof/>
        </w:rPr>
        <w:t>(Oliver et al., 2024)</w:t>
      </w:r>
      <w:r w:rsidR="0029630A">
        <w:fldChar w:fldCharType="end"/>
      </w:r>
      <w:r w:rsidR="000578B8" w:rsidRPr="00D85578">
        <w:t xml:space="preserve"> and</w:t>
      </w:r>
      <w:r w:rsidR="004F50B3" w:rsidRPr="00D85578">
        <w:t xml:space="preserve"> break New Guinea up into its constituent regions</w:t>
      </w:r>
      <w:r w:rsidR="00613A8D">
        <w:t>,</w:t>
      </w:r>
      <w:r w:rsidR="004F50B3" w:rsidRPr="00D85578">
        <w:t xml:space="preserve"> such</w:t>
      </w:r>
      <w:r w:rsidR="00613A8D">
        <w:t xml:space="preserve"> as</w:t>
      </w:r>
      <w:r w:rsidR="004F50B3" w:rsidRPr="00D85578">
        <w:t xml:space="preserve"> the E</w:t>
      </w:r>
      <w:r w:rsidR="000578B8" w:rsidRPr="00D85578">
        <w:t xml:space="preserve">ast </w:t>
      </w:r>
      <w:r w:rsidR="004F50B3" w:rsidRPr="00D85578">
        <w:t>P</w:t>
      </w:r>
      <w:r w:rsidR="000578B8" w:rsidRPr="00D85578">
        <w:t xml:space="preserve">apuan </w:t>
      </w:r>
      <w:r w:rsidR="004F50B3" w:rsidRPr="00D85578">
        <w:t>C</w:t>
      </w:r>
      <w:r w:rsidR="000578B8" w:rsidRPr="00D85578">
        <w:t xml:space="preserve">omposite </w:t>
      </w:r>
      <w:r w:rsidR="004F50B3" w:rsidRPr="00D85578">
        <w:t>T</w:t>
      </w:r>
      <w:r w:rsidR="000578B8" w:rsidRPr="00D85578">
        <w:t>errane</w:t>
      </w:r>
      <w:r w:rsidR="004F50B3" w:rsidRPr="00D85578">
        <w:t xml:space="preserve"> and Northern Terranes</w:t>
      </w:r>
      <w:r w:rsidR="00E729A8" w:rsidRPr="00D85578">
        <w:t xml:space="preserve">. While some </w:t>
      </w:r>
      <w:r w:rsidR="00E729A8" w:rsidRPr="00D85578">
        <w:rPr>
          <w:i/>
          <w:iCs/>
        </w:rPr>
        <w:t xml:space="preserve">Gehyra </w:t>
      </w:r>
      <w:r w:rsidR="00E729A8" w:rsidRPr="00D85578">
        <w:t xml:space="preserve">taxa do appear to be associated with some of these regions, </w:t>
      </w:r>
      <w:r w:rsidR="00CE3B6F" w:rsidRPr="00D85578">
        <w:t>the</w:t>
      </w:r>
      <w:r w:rsidR="00E729A8" w:rsidRPr="00D85578">
        <w:t xml:space="preserve"> low number of lineages </w:t>
      </w:r>
      <w:r w:rsidR="00CE3B6F" w:rsidRPr="00D85578">
        <w:t>makes our</w:t>
      </w:r>
      <w:r w:rsidR="00E729A8" w:rsidRPr="00D85578">
        <w:t xml:space="preserve"> dataset suboptimal for testing </w:t>
      </w:r>
      <w:r w:rsidR="00CE3B6F" w:rsidRPr="00D85578">
        <w:t xml:space="preserve">for </w:t>
      </w:r>
      <w:r w:rsidR="00E729A8" w:rsidRPr="00D85578">
        <w:t>regions of origin and patterns of dispersal</w:t>
      </w:r>
      <w:r w:rsidR="00CE3B6F" w:rsidRPr="00D85578">
        <w:t xml:space="preserve"> at this fine</w:t>
      </w:r>
      <w:r w:rsidR="000578B8" w:rsidRPr="00D85578">
        <w:t>r</w:t>
      </w:r>
      <w:r w:rsidR="00CE3B6F" w:rsidRPr="00D85578">
        <w:t xml:space="preserve"> scale</w:t>
      </w:r>
      <w:r w:rsidR="004F50B3" w:rsidRPr="00D85578">
        <w:t xml:space="preserve">. </w:t>
      </w:r>
      <w:r w:rsidRPr="00D85578">
        <w:t xml:space="preserve">In a similar vein, in the </w:t>
      </w:r>
      <w:r w:rsidR="00502495" w:rsidRPr="00D85578">
        <w:t>absence of outgroups and</w:t>
      </w:r>
      <w:r w:rsidR="00380CE2" w:rsidRPr="00D85578">
        <w:t xml:space="preserve"> given</w:t>
      </w:r>
      <w:r w:rsidR="00502495" w:rsidRPr="00D85578">
        <w:t xml:space="preserve"> poor </w:t>
      </w:r>
      <w:r w:rsidR="00502495" w:rsidRPr="00D85578">
        <w:lastRenderedPageBreak/>
        <w:t xml:space="preserve">sampling of the small number of Asian lineages of </w:t>
      </w:r>
      <w:r w:rsidR="00502495" w:rsidRPr="00D85578">
        <w:rPr>
          <w:i/>
          <w:iCs/>
        </w:rPr>
        <w:t>Gehyra</w:t>
      </w:r>
      <w:r w:rsidR="00502495" w:rsidRPr="00D85578">
        <w:t xml:space="preserve">, we refrain from making any comments about the ancestral area for the entire </w:t>
      </w:r>
      <w:r w:rsidR="00502495" w:rsidRPr="00D85578">
        <w:rPr>
          <w:i/>
          <w:iCs/>
        </w:rPr>
        <w:t xml:space="preserve">Gehyra </w:t>
      </w:r>
      <w:r w:rsidR="00502495" w:rsidRPr="00D85578">
        <w:t>radiation. Rather</w:t>
      </w:r>
      <w:r w:rsidR="00613A8D">
        <w:t>,</w:t>
      </w:r>
      <w:r w:rsidR="00502495" w:rsidRPr="00D85578">
        <w:t xml:space="preserve"> </w:t>
      </w:r>
      <w:r w:rsidR="00CE3B6F" w:rsidRPr="00D85578">
        <w:t>our</w:t>
      </w:r>
      <w:r w:rsidR="00502495" w:rsidRPr="00D85578">
        <w:t xml:space="preserve"> analyses are designed to highlight relative patterns of dispersal and diversification across insular</w:t>
      </w:r>
      <w:r w:rsidR="00380CE2" w:rsidRPr="00D85578">
        <w:t xml:space="preserve"> Melanesia</w:t>
      </w:r>
      <w:r w:rsidR="00502495" w:rsidRPr="00D85578">
        <w:t xml:space="preserve"> and continental </w:t>
      </w:r>
      <w:r w:rsidR="00380CE2" w:rsidRPr="00D85578">
        <w:t>Australia</w:t>
      </w:r>
      <w:r w:rsidR="0067764B" w:rsidRPr="00D85578">
        <w:t>.</w:t>
      </w:r>
    </w:p>
    <w:p w14:paraId="74402EF9" w14:textId="77777777" w:rsidR="004F50B3" w:rsidRDefault="004F50B3" w:rsidP="00DC6482">
      <w:pPr>
        <w:rPr>
          <w:i/>
        </w:rPr>
      </w:pPr>
    </w:p>
    <w:p w14:paraId="6B77F103" w14:textId="2B824E93" w:rsidR="0067764B" w:rsidRPr="008549FE" w:rsidRDefault="0067764B" w:rsidP="0067764B">
      <w:pPr>
        <w:rPr>
          <w:b/>
          <w:bCs/>
          <w:iCs/>
        </w:rPr>
      </w:pPr>
      <w:r w:rsidRPr="008549FE">
        <w:rPr>
          <w:b/>
          <w:bCs/>
          <w:iCs/>
        </w:rPr>
        <w:t>Comparing macroevolutionary regimes</w:t>
      </w:r>
      <w:r w:rsidR="00E729A8" w:rsidRPr="008549FE">
        <w:rPr>
          <w:b/>
          <w:bCs/>
          <w:iCs/>
        </w:rPr>
        <w:t xml:space="preserve"> for body size</w:t>
      </w:r>
      <w:r w:rsidR="000C45E2" w:rsidRPr="008549FE">
        <w:rPr>
          <w:b/>
          <w:bCs/>
          <w:iCs/>
        </w:rPr>
        <w:t xml:space="preserve"> </w:t>
      </w:r>
    </w:p>
    <w:p w14:paraId="66B09388" w14:textId="7365DFB2" w:rsidR="004F50B3" w:rsidRPr="008549FE" w:rsidRDefault="004F50B3" w:rsidP="004F50B3">
      <w:pPr>
        <w:rPr>
          <w:bCs/>
        </w:rPr>
      </w:pPr>
    </w:p>
    <w:p w14:paraId="1D852161" w14:textId="0A3EA7DB" w:rsidR="00371AF7" w:rsidRDefault="009B5E18" w:rsidP="008549FE">
      <w:r w:rsidRPr="008549FE">
        <w:rPr>
          <w:iCs/>
        </w:rPr>
        <w:t xml:space="preserve">Body size analyses were performed on </w:t>
      </w:r>
      <w:r w:rsidR="007A5D20" w:rsidRPr="008549FE">
        <w:rPr>
          <w:iCs/>
        </w:rPr>
        <w:t>a pruned version of the</w:t>
      </w:r>
      <w:r w:rsidRPr="008549FE">
        <w:rPr>
          <w:iCs/>
        </w:rPr>
        <w:t xml:space="preserve"> </w:t>
      </w:r>
      <w:r w:rsidR="007A5D20" w:rsidRPr="008549FE">
        <w:rPr>
          <w:iCs/>
        </w:rPr>
        <w:t xml:space="preserve">97-taxon </w:t>
      </w:r>
      <w:r w:rsidRPr="008549FE">
        <w:rPr>
          <w:iCs/>
        </w:rPr>
        <w:t xml:space="preserve">species </w:t>
      </w:r>
      <w:r w:rsidR="00420579" w:rsidRPr="008549FE">
        <w:rPr>
          <w:iCs/>
        </w:rPr>
        <w:t>tree</w:t>
      </w:r>
      <w:r w:rsidR="007A5D20" w:rsidRPr="008549FE">
        <w:rPr>
          <w:iCs/>
        </w:rPr>
        <w:t>: t</w:t>
      </w:r>
      <w:r w:rsidR="00420579" w:rsidRPr="008549FE">
        <w:rPr>
          <w:iCs/>
        </w:rPr>
        <w:t xml:space="preserve">hirteen lineages or species for which we were unable to obtain body size data were pruned </w:t>
      </w:r>
      <w:r w:rsidR="00CC61DC" w:rsidRPr="008549FE">
        <w:rPr>
          <w:iCs/>
        </w:rPr>
        <w:t>f</w:t>
      </w:r>
      <w:r w:rsidR="00CC61DC">
        <w:rPr>
          <w:iCs/>
        </w:rPr>
        <w:t>or</w:t>
      </w:r>
      <w:r w:rsidR="00CC61DC" w:rsidRPr="008549FE">
        <w:rPr>
          <w:iCs/>
        </w:rPr>
        <w:t xml:space="preserve"> </w:t>
      </w:r>
      <w:r w:rsidR="00420579" w:rsidRPr="008549FE">
        <w:rPr>
          <w:iCs/>
        </w:rPr>
        <w:t>th</w:t>
      </w:r>
      <w:r w:rsidR="00CC61DC">
        <w:rPr>
          <w:iCs/>
        </w:rPr>
        <w:t>e</w:t>
      </w:r>
      <w:r w:rsidR="00420579" w:rsidRPr="008549FE">
        <w:rPr>
          <w:iCs/>
        </w:rPr>
        <w:t xml:space="preserve"> phylogeny used in this analysis.</w:t>
      </w:r>
      <w:r w:rsidR="006F5F23" w:rsidRPr="008549FE">
        <w:rPr>
          <w:iCs/>
        </w:rPr>
        <w:t xml:space="preserve"> Typical m</w:t>
      </w:r>
      <w:r w:rsidR="0067764B" w:rsidRPr="008549FE">
        <w:rPr>
          <w:iCs/>
        </w:rPr>
        <w:t>ax</w:t>
      </w:r>
      <w:r w:rsidR="00E729A8" w:rsidRPr="008549FE">
        <w:rPr>
          <w:iCs/>
        </w:rPr>
        <w:t>imum</w:t>
      </w:r>
      <w:r w:rsidR="0067764B" w:rsidRPr="008549FE">
        <w:rPr>
          <w:iCs/>
        </w:rPr>
        <w:t xml:space="preserve"> body size </w:t>
      </w:r>
      <w:r w:rsidR="006F5F23" w:rsidRPr="008549FE">
        <w:rPr>
          <w:iCs/>
        </w:rPr>
        <w:t xml:space="preserve">(snout-vent length) </w:t>
      </w:r>
      <w:r w:rsidR="005202FE" w:rsidRPr="008549FE">
        <w:rPr>
          <w:iCs/>
        </w:rPr>
        <w:t xml:space="preserve">for all others </w:t>
      </w:r>
      <w:r w:rsidR="0067764B" w:rsidRPr="008549FE">
        <w:rPr>
          <w:iCs/>
        </w:rPr>
        <w:t xml:space="preserve">was obtained from published literature (most species) or through </w:t>
      </w:r>
      <w:r w:rsidR="00F35071" w:rsidRPr="008549FE">
        <w:rPr>
          <w:iCs/>
        </w:rPr>
        <w:t xml:space="preserve">direct </w:t>
      </w:r>
      <w:r w:rsidR="0067764B" w:rsidRPr="008549FE">
        <w:rPr>
          <w:iCs/>
        </w:rPr>
        <w:t>measurements of museum material (</w:t>
      </w:r>
      <w:r w:rsidR="0067764B" w:rsidRPr="00EF74DE">
        <w:rPr>
          <w:b/>
          <w:bCs/>
          <w:iCs/>
        </w:rPr>
        <w:t xml:space="preserve">see </w:t>
      </w:r>
      <w:r w:rsidR="00D85578" w:rsidRPr="00EF74DE">
        <w:rPr>
          <w:b/>
          <w:bCs/>
          <w:iCs/>
        </w:rPr>
        <w:t>T</w:t>
      </w:r>
      <w:r w:rsidR="0067764B" w:rsidRPr="00EF74DE">
        <w:rPr>
          <w:b/>
          <w:bCs/>
          <w:iCs/>
        </w:rPr>
        <w:t>able X</w:t>
      </w:r>
      <w:r w:rsidR="0067764B" w:rsidRPr="003B6913">
        <w:rPr>
          <w:iCs/>
        </w:rPr>
        <w:t>)</w:t>
      </w:r>
      <w:r w:rsidR="00E729A8" w:rsidRPr="003B6913">
        <w:rPr>
          <w:iCs/>
        </w:rPr>
        <w:t>.</w:t>
      </w:r>
      <w:r w:rsidR="00E729A8" w:rsidRPr="008549FE">
        <w:rPr>
          <w:iCs/>
        </w:rPr>
        <w:t xml:space="preserve"> </w:t>
      </w:r>
    </w:p>
    <w:p w14:paraId="54BA1B01" w14:textId="1FEE72EB" w:rsidR="00371AF7" w:rsidRDefault="00371AF7" w:rsidP="008549FE">
      <w:pPr>
        <w:ind w:firstLine="720"/>
      </w:pPr>
      <w:r>
        <w:t xml:space="preserve">Shifts in body size optima (OU theta parameter) were estimated using a relaxed </w:t>
      </w:r>
      <w:r w:rsidRPr="00E42B9A">
        <w:t>Ornstein–Uhlenbeck (OU)</w:t>
      </w:r>
      <w:r>
        <w:t xml:space="preserve"> model</w:t>
      </w:r>
      <w:r w:rsidR="000C1EA4">
        <w:t xml:space="preserve"> </w:t>
      </w:r>
      <w:r w:rsidR="000C1EA4">
        <w:fldChar w:fldCharType="begin"/>
      </w:r>
      <w:r w:rsidR="000C1EA4">
        <w:instrText xml:space="preserve"> ADDIN EN.CITE &lt;EndNote&gt;&lt;Cite&gt;&lt;Author&gt;Uyeda&lt;/Author&gt;&lt;Year&gt;2014&lt;/Year&gt;&lt;RecNum&gt;106&lt;/RecNum&gt;&lt;DisplayText&gt;(Uyeda &amp;amp; Harmon, 2014)&lt;/DisplayText&gt;&lt;record&gt;&lt;rec-number&gt;106&lt;/rec-number&gt;&lt;foreign-keys&gt;&lt;key app="EN" db-id="few0x52dq052frepdtrpxadctdwpwsfffwed" timestamp="1742351666"&gt;106&lt;/key&gt;&lt;/foreign-keys&gt;&lt;ref-type name="Journal Article"&gt;17&lt;/ref-type&gt;&lt;contributors&gt;&lt;authors&gt;&lt;author&gt;Uyeda, Josef C&lt;/author&gt;&lt;author&gt;Harmon, Luke J&lt;/author&gt;&lt;/authors&gt;&lt;/contributors&gt;&lt;titles&gt;&lt;title&gt;A novel Bayesian method for inferring and interpreting the dynamics of adaptive landscapes from phylogenetic comparative data&lt;/title&gt;&lt;secondary-title&gt;Systematic biology&lt;/secondary-title&gt;&lt;/titles&gt;&lt;periodical&gt;&lt;full-title&gt;Systematic Biology&lt;/full-title&gt;&lt;/periodical&gt;&lt;pages&gt;902-918&lt;/pages&gt;&lt;volume&gt;63&lt;/volume&gt;&lt;number&gt;6&lt;/number&gt;&lt;dates&gt;&lt;year&gt;2014&lt;/year&gt;&lt;/dates&gt;&lt;isbn&gt;1076-836X&lt;/isbn&gt;&lt;urls&gt;&lt;/urls&gt;&lt;/record&gt;&lt;/Cite&gt;&lt;/EndNote&gt;</w:instrText>
      </w:r>
      <w:r w:rsidR="000C1EA4">
        <w:fldChar w:fldCharType="separate"/>
      </w:r>
      <w:r w:rsidR="000C1EA4">
        <w:rPr>
          <w:noProof/>
        </w:rPr>
        <w:t>(Uyeda &amp; Harmon, 2014)</w:t>
      </w:r>
      <w:r w:rsidR="000C1EA4">
        <w:fldChar w:fldCharType="end"/>
      </w:r>
      <w:r>
        <w:t xml:space="preserve"> as implemented in RevBayes</w:t>
      </w:r>
      <w:r w:rsidR="00016FAB">
        <w:t xml:space="preserve"> </w:t>
      </w:r>
      <w:r w:rsidR="00016FAB">
        <w:fldChar w:fldCharType="begin"/>
      </w:r>
      <w:r w:rsidR="00016FAB">
        <w:instrText xml:space="preserve"> ADDIN EN.CITE &lt;EndNote&gt;&lt;Cite&gt;&lt;Author&gt;May&lt;/Author&gt;&lt;Year&gt;2022&lt;/Year&gt;&lt;RecNum&gt;115&lt;/RecNum&gt;&lt;DisplayText&gt;(May &amp;amp; Hoehna, 2022)&lt;/DisplayText&gt;&lt;record&gt;&lt;rec-number&gt;115&lt;/rec-number&gt;&lt;foreign-keys&gt;&lt;key app="EN" db-id="few0x52dq052frepdtrpxadctdwpwsfffwed" timestamp="1742974220"&gt;115&lt;/key&gt;&lt;/foreign-keys&gt;&lt;ref-type name="Web Page"&gt;12&lt;/ref-type&gt;&lt;contributors&gt;&lt;authors&gt;&lt;author&gt;May, M R&lt;/author&gt;&lt;author&gt;Hoehna, S  &lt;/author&gt;&lt;/authors&gt;&lt;/contributors&gt;&lt;titles&gt;&lt;title&gt;Estimating lineage-specific optima under Ornstein-Uhlenbeck evolution&lt;/title&gt;&lt;/titles&gt;&lt;dates&gt;&lt;year&gt;2022&lt;/year&gt;&lt;/dates&gt;&lt;urls&gt;&lt;related-urls&gt;&lt;url&gt;https://revbayes.github.io/tutorials/cont_traits/relaxed_ou.html&lt;/url&gt;&lt;/related-urls&gt;&lt;/urls&gt;&lt;/record&gt;&lt;/Cite&gt;&lt;/EndNote&gt;</w:instrText>
      </w:r>
      <w:r w:rsidR="00016FAB">
        <w:fldChar w:fldCharType="separate"/>
      </w:r>
      <w:r w:rsidR="00016FAB">
        <w:rPr>
          <w:noProof/>
        </w:rPr>
        <w:t>(May &amp; Hoehna, 2022)</w:t>
      </w:r>
      <w:r w:rsidR="00016FAB">
        <w:fldChar w:fldCharType="end"/>
      </w:r>
      <w:r w:rsidR="005E0EF3">
        <w:t xml:space="preserve">. </w:t>
      </w:r>
      <w:r>
        <w:t xml:space="preserve">Snout-vent length was log10-transformed before all analyses.  The settings in the model RevBayes script </w:t>
      </w:r>
      <w:r w:rsidR="00016FAB">
        <w:fldChar w:fldCharType="begin"/>
      </w:r>
      <w:r w:rsidR="00016FAB">
        <w:instrText xml:space="preserve"> ADDIN EN.CITE &lt;EndNote&gt;&lt;Cite&gt;&lt;Author&gt;May&lt;/Author&gt;&lt;Year&gt;2022&lt;/Year&gt;&lt;RecNum&gt;115&lt;/RecNum&gt;&lt;DisplayText&gt;(May &amp;amp; Hoehna, 2022)&lt;/DisplayText&gt;&lt;record&gt;&lt;rec-number&gt;115&lt;/rec-number&gt;&lt;foreign-keys&gt;&lt;key app="EN" db-id="few0x52dq052frepdtrpxadctdwpwsfffwed" timestamp="1742974220"&gt;115&lt;/key&gt;&lt;/foreign-keys&gt;&lt;ref-type name="Web Page"&gt;12&lt;/ref-type&gt;&lt;contributors&gt;&lt;authors&gt;&lt;author&gt;May, M R&lt;/author&gt;&lt;author&gt;Hoehna, S  &lt;/author&gt;&lt;/authors&gt;&lt;/contributors&gt;&lt;titles&gt;&lt;title&gt;Estimating lineage-specific optima under Ornstein-Uhlenbeck evolution&lt;/title&gt;&lt;/titles&gt;&lt;dates&gt;&lt;year&gt;2022&lt;/year&gt;&lt;/dates&gt;&lt;urls&gt;&lt;related-urls&gt;&lt;url&gt;https://revbayes.github.io/tutorials/cont_traits/relaxed_ou.html&lt;/url&gt;&lt;/related-urls&gt;&lt;/urls&gt;&lt;/record&gt;&lt;/Cite&gt;&lt;/EndNote&gt;</w:instrText>
      </w:r>
      <w:r w:rsidR="00016FAB">
        <w:fldChar w:fldCharType="separate"/>
      </w:r>
      <w:r w:rsidR="00016FAB">
        <w:rPr>
          <w:noProof/>
        </w:rPr>
        <w:t>(May &amp; Hoehna, 2022)</w:t>
      </w:r>
      <w:r w:rsidR="00016FAB">
        <w:fldChar w:fldCharType="end"/>
      </w:r>
      <w:r>
        <w:t xml:space="preserve"> were used with the following modifications. The burnin, MCMC run length</w:t>
      </w:r>
      <w:r w:rsidR="00CC61DC">
        <w:t>,</w:t>
      </w:r>
      <w:r>
        <w:t xml:space="preserve"> and sampling interval </w:t>
      </w:r>
      <w:r w:rsidR="00CC61DC">
        <w:t xml:space="preserve">were </w:t>
      </w:r>
      <w:r>
        <w:t xml:space="preserve">increased </w:t>
      </w:r>
      <w:r w:rsidR="005E0EF3">
        <w:t>tenfold</w:t>
      </w:r>
      <w:r>
        <w:t>, to ensure convergence and stationarity.  The lower bound of the prior on the sigma</w:t>
      </w:r>
      <w:r w:rsidRPr="00E42B9A">
        <w:rPr>
          <w:rFonts w:cs="Times New Roman (Body CS)"/>
          <w:vertAlign w:val="superscript"/>
        </w:rPr>
        <w:t>2</w:t>
      </w:r>
      <w:r>
        <w:t xml:space="preserve"> distribution was lowered to 10</w:t>
      </w:r>
      <w:r w:rsidRPr="00E42B9A">
        <w:rPr>
          <w:rFonts w:cs="Times New Roman (Body CS)"/>
          <w:vertAlign w:val="superscript"/>
        </w:rPr>
        <w:t>-5</w:t>
      </w:r>
      <w:r>
        <w:t>, because the sampled parameter estimates abutted the original lower limit of 10</w:t>
      </w:r>
      <w:r w:rsidRPr="00E42B9A">
        <w:rPr>
          <w:rFonts w:cs="Times New Roman (Body CS)"/>
          <w:vertAlign w:val="superscript"/>
        </w:rPr>
        <w:t>-3</w:t>
      </w:r>
      <w:r>
        <w:t xml:space="preserve">.  Four runs were performed, </w:t>
      </w:r>
      <w:r w:rsidR="009C2284">
        <w:t>convergence was monitored using Tracer</w:t>
      </w:r>
      <w:r w:rsidR="00016FAB">
        <w:t xml:space="preserve"> </w:t>
      </w:r>
      <w:r w:rsidR="00016FAB">
        <w:fldChar w:fldCharType="begin"/>
      </w:r>
      <w:r w:rsidR="00016FAB">
        <w:instrText xml:space="preserve"> ADDIN EN.CITE &lt;EndNote&gt;&lt;Cite&gt;&lt;Author&gt;Rambaut&lt;/Author&gt;&lt;Year&gt;2018&lt;/Year&gt;&lt;RecNum&gt;113&lt;/RecNum&gt;&lt;DisplayText&gt;(Rambaut et al., 2018a)&lt;/DisplayText&gt;&lt;record&gt;&lt;rec-number&gt;113&lt;/rec-number&gt;&lt;foreign-keys&gt;&lt;key app="EN" db-id="few0x52dq052frepdtrpxadctdwpwsfffwed" timestamp="1742974085"&gt;113&lt;/key&gt;&lt;/foreign-keys&gt;&lt;ref-type name="Journal Article"&gt;17&lt;/ref-type&gt;&lt;contributors&gt;&lt;authors&gt;&lt;author&gt;Rambaut, Andrew&lt;/author&gt;&lt;author&gt;Drummond, Alexei J&lt;/author&gt;&lt;author&gt;Xie, Dong&lt;/author&gt;&lt;author&gt;Baele, Guy&lt;/author&gt;&lt;author&gt;Suchard, Marc A&lt;/author&gt;&lt;/authors&gt;&lt;/contributors&gt;&lt;titles&gt;&lt;title&gt;Posterior summarization in Bayesian phylogenetics using Tracer 1.7&lt;/title&gt;&lt;secondary-title&gt;Systematic biology&lt;/secondary-title&gt;&lt;/titles&gt;&lt;periodical&gt;&lt;full-title&gt;Systematic Biology&lt;/full-title&gt;&lt;/periodical&gt;&lt;pages&gt;901-904&lt;/pages&gt;&lt;volume&gt;67&lt;/volume&gt;&lt;number&gt;5&lt;/number&gt;&lt;dates&gt;&lt;year&gt;2018&lt;/year&gt;&lt;/dates&gt;&lt;isbn&gt;1063-5157&lt;/isbn&gt;&lt;urls&gt;&lt;/urls&gt;&lt;/record&gt;&lt;/Cite&gt;&lt;/EndNote&gt;</w:instrText>
      </w:r>
      <w:r w:rsidR="00016FAB">
        <w:fldChar w:fldCharType="separate"/>
      </w:r>
      <w:r w:rsidR="00016FAB">
        <w:rPr>
          <w:noProof/>
        </w:rPr>
        <w:t>(Rambaut et al., 2018a)</w:t>
      </w:r>
      <w:r w:rsidR="00016FAB">
        <w:fldChar w:fldCharType="end"/>
      </w:r>
      <w:r w:rsidR="009C2284">
        <w:t xml:space="preserve">, </w:t>
      </w:r>
      <w:r>
        <w:t>and a maximum clade credibility tree computed using TreeAnnotator</w:t>
      </w:r>
      <w:r w:rsidR="00D1236B">
        <w:t xml:space="preserve"> </w:t>
      </w:r>
      <w:r w:rsidR="00EB14F7">
        <w:t xml:space="preserve">in the </w:t>
      </w:r>
      <w:r w:rsidR="00EB14F7" w:rsidRPr="00304004">
        <w:rPr>
          <w:highlight w:val="yellow"/>
        </w:rPr>
        <w:t>BEAST X</w:t>
      </w:r>
      <w:r w:rsidR="00EB14F7">
        <w:t xml:space="preserve"> package</w:t>
      </w:r>
      <w:r w:rsidR="00CC61DC">
        <w:t xml:space="preserve"> </w:t>
      </w:r>
      <w:r w:rsidR="00EF74DE">
        <w:fldChar w:fldCharType="begin"/>
      </w:r>
      <w:r w:rsidR="00EF74DE">
        <w:instrText xml:space="preserve"> ADDIN EN.CITE &lt;EndNote&gt;&lt;Cite&gt;&lt;Author&gt;Suchard&lt;/Author&gt;&lt;Year&gt;2018&lt;/Year&gt;&lt;RecNum&gt;114&lt;/RecNum&gt;&lt;DisplayText&gt;(Suchard et al., 2018)&lt;/DisplayText&gt;&lt;record&gt;&lt;rec-number&gt;114&lt;/rec-number&gt;&lt;foreign-keys&gt;&lt;key app="EN" db-id="few0x52dq052frepdtrpxadctdwpwsfffwed" timestamp="1742974096"&gt;114&lt;/key&gt;&lt;/foreign-keys&gt;&lt;ref-type name="Journal Article"&gt;17&lt;/ref-type&gt;&lt;contributors&gt;&lt;authors&gt;&lt;author&gt;Suchard, Marc A&lt;/author&gt;&lt;author&gt;Lemey, Philippe&lt;/author&gt;&lt;author&gt;Baele, Guy&lt;/author&gt;&lt;author&gt;Ayres, Daniel L&lt;/author&gt;&lt;author&gt;Drummond, Alexei J&lt;/author&gt;&lt;author&gt;Rambaut, Andrew&lt;/author&gt;&lt;/authors&gt;&lt;/contributors&gt;&lt;titles&gt;&lt;title&gt;Bayesian phylogenetic and phylodynamic data integration using BEAST 1.10&lt;/title&gt;&lt;secondary-title&gt;Virus evolution&lt;/secondary-title&gt;&lt;/titles&gt;&lt;periodical&gt;&lt;full-title&gt;Virus evolution&lt;/full-title&gt;&lt;/periodical&gt;&lt;pages&gt;vey016&lt;/pages&gt;&lt;volume&gt;4&lt;/volume&gt;&lt;number&gt;1&lt;/number&gt;&lt;dates&gt;&lt;year&gt;2018&lt;/year&gt;&lt;/dates&gt;&lt;isbn&gt;2057-1577&lt;/isbn&gt;&lt;urls&gt;&lt;/urls&gt;&lt;/record&gt;&lt;/Cite&gt;&lt;/EndNote&gt;</w:instrText>
      </w:r>
      <w:r w:rsidR="00EF74DE">
        <w:fldChar w:fldCharType="separate"/>
      </w:r>
      <w:r w:rsidR="00EF74DE">
        <w:rPr>
          <w:noProof/>
        </w:rPr>
        <w:t>(Suchard et al., 2018)</w:t>
      </w:r>
      <w:r w:rsidR="00EF74DE">
        <w:fldChar w:fldCharType="end"/>
      </w:r>
      <w:r w:rsidR="007A7427">
        <w:t>.</w:t>
      </w:r>
    </w:p>
    <w:p w14:paraId="3E03AA64" w14:textId="77777777" w:rsidR="00371AF7" w:rsidRDefault="00371AF7" w:rsidP="00E01AD4">
      <w:pPr>
        <w:ind w:firstLine="720"/>
      </w:pPr>
    </w:p>
    <w:p w14:paraId="21D53341" w14:textId="77777777" w:rsidR="00AE6E5A" w:rsidRDefault="00AE6E5A" w:rsidP="00AE6E5A">
      <w:pPr>
        <w:ind w:firstLine="720"/>
      </w:pPr>
    </w:p>
    <w:p w14:paraId="0FCA3DB6" w14:textId="2F139FA2" w:rsidR="00645530" w:rsidRDefault="00BF6F11">
      <w:pPr>
        <w:rPr>
          <w:b/>
        </w:rPr>
      </w:pPr>
      <w:r w:rsidRPr="00BF6F11">
        <w:rPr>
          <w:b/>
        </w:rPr>
        <w:t xml:space="preserve">Results </w:t>
      </w:r>
    </w:p>
    <w:p w14:paraId="3A193605" w14:textId="77777777" w:rsidR="006A42A3" w:rsidRDefault="006A42A3">
      <w:pPr>
        <w:rPr>
          <w:b/>
        </w:rPr>
      </w:pPr>
    </w:p>
    <w:p w14:paraId="1EDFD382" w14:textId="08FF77CE" w:rsidR="000054A7" w:rsidRDefault="0075028C">
      <w:pPr>
        <w:rPr>
          <w:i/>
        </w:rPr>
      </w:pPr>
      <w:r>
        <w:rPr>
          <w:i/>
        </w:rPr>
        <w:t>Specie</w:t>
      </w:r>
      <w:r w:rsidR="00BF37F3">
        <w:rPr>
          <w:i/>
        </w:rPr>
        <w:t>s</w:t>
      </w:r>
      <w:r>
        <w:rPr>
          <w:i/>
        </w:rPr>
        <w:t xml:space="preserve"> groups</w:t>
      </w:r>
      <w:r w:rsidR="00BE52F0">
        <w:rPr>
          <w:i/>
        </w:rPr>
        <w:t xml:space="preserve"> in </w:t>
      </w:r>
      <w:r w:rsidR="00BE52F0" w:rsidRPr="000C1EA4">
        <w:rPr>
          <w:iCs/>
        </w:rPr>
        <w:t>Gehyra</w:t>
      </w:r>
      <w:r w:rsidR="004B4292">
        <w:rPr>
          <w:i/>
        </w:rPr>
        <w:t xml:space="preserve"> and l</w:t>
      </w:r>
      <w:r w:rsidR="002F1B30" w:rsidRPr="004B4292">
        <w:rPr>
          <w:i/>
        </w:rPr>
        <w:t>ineage diversity</w:t>
      </w:r>
      <w:r w:rsidR="000C45E2">
        <w:rPr>
          <w:i/>
        </w:rPr>
        <w:t xml:space="preserve"> in Melanesia</w:t>
      </w:r>
      <w:r w:rsidR="006A42A3" w:rsidRPr="004B4292">
        <w:rPr>
          <w:i/>
        </w:rPr>
        <w:t xml:space="preserve"> </w:t>
      </w:r>
    </w:p>
    <w:p w14:paraId="0A8CDFDD" w14:textId="77777777" w:rsidR="004B4292" w:rsidRDefault="004B4292">
      <w:pPr>
        <w:rPr>
          <w:i/>
        </w:rPr>
      </w:pPr>
    </w:p>
    <w:p w14:paraId="41C6DD5D" w14:textId="49E1BEE7" w:rsidR="00B0173D" w:rsidRDefault="004B4292" w:rsidP="00F8567E">
      <w:r w:rsidRPr="004B4292">
        <w:t xml:space="preserve">All </w:t>
      </w:r>
      <w:r>
        <w:t>analyses</w:t>
      </w:r>
      <w:r w:rsidR="00CC7C13">
        <w:t xml:space="preserve"> of both mtDNA</w:t>
      </w:r>
      <w:r w:rsidR="00CC61DC">
        <w:t xml:space="preserve"> (ND2)</w:t>
      </w:r>
      <w:r w:rsidR="00CC7C13">
        <w:t xml:space="preserve"> and exon capture data</w:t>
      </w:r>
      <w:r>
        <w:t xml:space="preserve"> identified six major lineages of </w:t>
      </w:r>
      <w:r w:rsidRPr="004B4292">
        <w:rPr>
          <w:i/>
        </w:rPr>
        <w:t>Gehyra</w:t>
      </w:r>
      <w:r>
        <w:t xml:space="preserve">. The </w:t>
      </w:r>
      <w:r w:rsidRPr="00CE0D6D">
        <w:rPr>
          <w:i/>
        </w:rPr>
        <w:t>variegata</w:t>
      </w:r>
      <w:r>
        <w:t xml:space="preserve"> </w:t>
      </w:r>
      <w:r w:rsidR="00CE0D6D">
        <w:t xml:space="preserve">group </w:t>
      </w:r>
      <w:r>
        <w:t xml:space="preserve">(here expanded to include </w:t>
      </w:r>
      <w:r w:rsidR="00CD2934" w:rsidRPr="00CE0D6D">
        <w:rPr>
          <w:i/>
        </w:rPr>
        <w:t xml:space="preserve">G. </w:t>
      </w:r>
      <w:r w:rsidRPr="00CE0D6D">
        <w:rPr>
          <w:i/>
        </w:rPr>
        <w:t>xenopus</w:t>
      </w:r>
      <w:r>
        <w:t xml:space="preserve">) and </w:t>
      </w:r>
      <w:r w:rsidRPr="00CE0D6D">
        <w:rPr>
          <w:i/>
        </w:rPr>
        <w:t>au</w:t>
      </w:r>
      <w:r w:rsidR="00CD2934" w:rsidRPr="00CE0D6D">
        <w:rPr>
          <w:i/>
        </w:rPr>
        <w:t>s</w:t>
      </w:r>
      <w:r w:rsidRPr="00CE0D6D">
        <w:rPr>
          <w:i/>
        </w:rPr>
        <w:t>tralis</w:t>
      </w:r>
      <w:r>
        <w:t xml:space="preserve"> group</w:t>
      </w:r>
      <w:r w:rsidR="003E168C">
        <w:t>s</w:t>
      </w:r>
      <w:r>
        <w:t xml:space="preserve"> are endemic, or nearly endemic to Australia</w:t>
      </w:r>
      <w:r w:rsidR="000E4F81">
        <w:t>, with only a</w:t>
      </w:r>
      <w:r>
        <w:t xml:space="preserve"> single </w:t>
      </w:r>
      <w:r w:rsidR="00BA765D">
        <w:t xml:space="preserve">taxon </w:t>
      </w:r>
      <w:r w:rsidR="00380CE2">
        <w:t>(CYsp)</w:t>
      </w:r>
      <w:r>
        <w:t xml:space="preserve"> within the </w:t>
      </w:r>
      <w:r w:rsidRPr="00CE0D6D">
        <w:rPr>
          <w:i/>
        </w:rPr>
        <w:t>australis</w:t>
      </w:r>
      <w:r>
        <w:t xml:space="preserve"> group occur</w:t>
      </w:r>
      <w:r w:rsidR="00CD2934">
        <w:t>ring</w:t>
      </w:r>
      <w:r>
        <w:t xml:space="preserve"> in the savannahs of the </w:t>
      </w:r>
      <w:r w:rsidR="00CD2934">
        <w:t>Trans-</w:t>
      </w:r>
      <w:r>
        <w:t xml:space="preserve">Fly region of </w:t>
      </w:r>
      <w:r w:rsidR="002940AC">
        <w:t xml:space="preserve">far </w:t>
      </w:r>
      <w:r>
        <w:t>southern New Guinea.</w:t>
      </w:r>
      <w:r w:rsidR="00502495">
        <w:t xml:space="preserve"> With</w:t>
      </w:r>
      <w:r w:rsidR="00380CE2">
        <w:t>in CYsp</w:t>
      </w:r>
      <w:r w:rsidR="00502495">
        <w:t xml:space="preserve"> ND2</w:t>
      </w:r>
      <w:r w:rsidR="00CC61DC">
        <w:t>,</w:t>
      </w:r>
      <w:r w:rsidR="00502495">
        <w:t xml:space="preserve"> diversity </w:t>
      </w:r>
      <w:r w:rsidR="00E729A8">
        <w:t>is</w:t>
      </w:r>
      <w:r w:rsidR="00502495">
        <w:t xml:space="preserve"> strongly concentrated in northern Australia and low in southern New Guinea.</w:t>
      </w:r>
      <w:r>
        <w:t xml:space="preserve"> Diversity and relationships within these </w:t>
      </w:r>
      <w:r w:rsidR="00F91578">
        <w:t xml:space="preserve">Australian </w:t>
      </w:r>
      <w:r>
        <w:t>groups are discussed in</w:t>
      </w:r>
      <w:r w:rsidR="00502495">
        <w:t xml:space="preserve"> </w:t>
      </w:r>
      <w:r w:rsidR="00D97643">
        <w:t>more</w:t>
      </w:r>
      <w:r>
        <w:t xml:space="preserve"> detail elsewhere</w:t>
      </w:r>
      <w:r w:rsidR="00CD2934">
        <w:t xml:space="preserve"> (Moritz et al. 2018; Ashman et al. </w:t>
      </w:r>
      <w:r w:rsidR="00E729A8">
        <w:t>2018</w:t>
      </w:r>
      <w:r w:rsidR="00CD2934">
        <w:t xml:space="preserve">; Oliver et al. </w:t>
      </w:r>
      <w:r w:rsidR="00E729A8">
        <w:t>2019</w:t>
      </w:r>
      <w:r w:rsidR="00CD2934">
        <w:t>)</w:t>
      </w:r>
      <w:r>
        <w:t>.</w:t>
      </w:r>
      <w:r w:rsidR="00F8567E">
        <w:t xml:space="preserve"> </w:t>
      </w:r>
    </w:p>
    <w:p w14:paraId="1F486A92" w14:textId="52EF22AC" w:rsidR="0075028C" w:rsidRPr="004B4292" w:rsidRDefault="00264645" w:rsidP="00E01AD4">
      <w:pPr>
        <w:ind w:firstLine="420"/>
      </w:pPr>
      <w:r>
        <w:t>The remaining four lineages</w:t>
      </w:r>
      <w:r w:rsidR="004B4292">
        <w:t xml:space="preserve"> consist of</w:t>
      </w:r>
      <w:r w:rsidR="0075028C">
        <w:t>:</w:t>
      </w:r>
      <w:r w:rsidR="00F8567E">
        <w:t xml:space="preserve"> 1) </w:t>
      </w:r>
      <w:r w:rsidR="004B4292">
        <w:t xml:space="preserve">the </w:t>
      </w:r>
      <w:r w:rsidR="004B4292" w:rsidRPr="00F8567E">
        <w:rPr>
          <w:i/>
        </w:rPr>
        <w:t>mutilata</w:t>
      </w:r>
      <w:r w:rsidR="004B4292">
        <w:t xml:space="preserve"> group</w:t>
      </w:r>
      <w:r w:rsidR="0075028C">
        <w:t xml:space="preserve">, </w:t>
      </w:r>
      <w:r w:rsidR="00F27ECB">
        <w:t>including at least t</w:t>
      </w:r>
      <w:r w:rsidR="00E729A8">
        <w:t>hree</w:t>
      </w:r>
      <w:r w:rsidR="00F27ECB">
        <w:t xml:space="preserve"> species </w:t>
      </w:r>
      <w:r w:rsidR="00380CE2">
        <w:t>that together have</w:t>
      </w:r>
      <w:r w:rsidR="0075028C">
        <w:t xml:space="preserve"> a huge distribution spanning across Asia, the Pacific and the Indian Ocean</w:t>
      </w:r>
      <w:r w:rsidR="00F8567E">
        <w:t>; 2)</w:t>
      </w:r>
      <w:r w:rsidR="00CC61DC">
        <w:t xml:space="preserve"> </w:t>
      </w:r>
      <w:r w:rsidR="0075028C">
        <w:t xml:space="preserve">the </w:t>
      </w:r>
      <w:r w:rsidR="0075028C" w:rsidRPr="00F8567E">
        <w:rPr>
          <w:i/>
        </w:rPr>
        <w:t>vorax</w:t>
      </w:r>
      <w:r w:rsidR="0075028C">
        <w:t xml:space="preserve"> group – three described species and one candidate </w:t>
      </w:r>
      <w:r w:rsidR="00D820E8">
        <w:t>taxon</w:t>
      </w:r>
      <w:r w:rsidR="0075028C">
        <w:t xml:space="preserve"> distributed from Manus Island to Fiji</w:t>
      </w:r>
      <w:r w:rsidR="00F8567E">
        <w:t xml:space="preserve">; 3) </w:t>
      </w:r>
      <w:r w:rsidR="0075028C">
        <w:t xml:space="preserve">the </w:t>
      </w:r>
      <w:r w:rsidR="0075028C" w:rsidRPr="00F8567E">
        <w:rPr>
          <w:i/>
        </w:rPr>
        <w:t>membranacruralis</w:t>
      </w:r>
      <w:r w:rsidR="0075028C">
        <w:t xml:space="preserve"> group –</w:t>
      </w:r>
      <w:r w:rsidR="00381BAF">
        <w:t xml:space="preserve"> three</w:t>
      </w:r>
      <w:r w:rsidR="0075028C">
        <w:t xml:space="preserve"> recognised species known from across </w:t>
      </w:r>
      <w:r w:rsidR="00502495">
        <w:t>eastern New Guinea</w:t>
      </w:r>
      <w:r w:rsidR="0075028C">
        <w:t xml:space="preserve"> and</w:t>
      </w:r>
      <w:r w:rsidR="00502495">
        <w:t xml:space="preserve"> Sudest Island in</w:t>
      </w:r>
      <w:r w:rsidR="0075028C">
        <w:t xml:space="preserve"> the </w:t>
      </w:r>
      <w:r w:rsidR="00CD2934">
        <w:t xml:space="preserve">Louisiade </w:t>
      </w:r>
      <w:r w:rsidR="00502495">
        <w:t>A</w:t>
      </w:r>
      <w:r w:rsidR="0075028C">
        <w:t>rchipelago</w:t>
      </w:r>
      <w:r w:rsidR="00F8567E">
        <w:t xml:space="preserve">; and 4) </w:t>
      </w:r>
      <w:r w:rsidR="0075028C">
        <w:t xml:space="preserve">the </w:t>
      </w:r>
      <w:r w:rsidR="0075028C" w:rsidRPr="00F8567E">
        <w:rPr>
          <w:i/>
        </w:rPr>
        <w:t>oceanica</w:t>
      </w:r>
      <w:r w:rsidR="0075028C">
        <w:t xml:space="preserve"> group – at least </w:t>
      </w:r>
      <w:r w:rsidR="00502495">
        <w:t>nine</w:t>
      </w:r>
      <w:r w:rsidR="0075028C">
        <w:t xml:space="preserve"> recognised species (plus </w:t>
      </w:r>
      <w:r w:rsidR="00380CE2">
        <w:t>several</w:t>
      </w:r>
      <w:r w:rsidR="0075028C">
        <w:t xml:space="preserve"> candidate taxa) distributed from </w:t>
      </w:r>
      <w:r w:rsidR="001C57A7">
        <w:t>Wallacea</w:t>
      </w:r>
      <w:r w:rsidR="00502495">
        <w:t>,</w:t>
      </w:r>
      <w:r w:rsidR="0075028C">
        <w:t xml:space="preserve"> across New Guinea</w:t>
      </w:r>
      <w:r w:rsidR="00502495">
        <w:t>,</w:t>
      </w:r>
      <w:r w:rsidR="0075028C">
        <w:t xml:space="preserve"> and </w:t>
      </w:r>
      <w:r w:rsidR="002940AC">
        <w:t>much of the tropical</w:t>
      </w:r>
      <w:r w:rsidR="001C57A7">
        <w:t xml:space="preserve"> west</w:t>
      </w:r>
      <w:r w:rsidR="0075028C">
        <w:t xml:space="preserve"> Pacific</w:t>
      </w:r>
      <w:r w:rsidR="004570C9">
        <w:t xml:space="preserve"> (Fig. 1)</w:t>
      </w:r>
      <w:r w:rsidR="002940AC">
        <w:t>.</w:t>
      </w:r>
    </w:p>
    <w:p w14:paraId="743A3900" w14:textId="49CFC74E" w:rsidR="006A42A3" w:rsidRDefault="0075028C" w:rsidP="00CE0D6D">
      <w:pPr>
        <w:ind w:firstLine="420"/>
      </w:pPr>
      <w:r>
        <w:t>Mitochondrial and exon</w:t>
      </w:r>
      <w:r w:rsidR="00864175">
        <w:t>-</w:t>
      </w:r>
      <w:r w:rsidR="00CC61DC">
        <w:t>capture-</w:t>
      </w:r>
      <w:r>
        <w:t>based analyses highlighted the presence</w:t>
      </w:r>
      <w:r w:rsidR="006A42A3">
        <w:t xml:space="preserve"> </w:t>
      </w:r>
      <w:r w:rsidR="00CD2934">
        <w:t xml:space="preserve">of additional </w:t>
      </w:r>
      <w:r w:rsidR="00BF37F3">
        <w:t xml:space="preserve">lineage </w:t>
      </w:r>
      <w:r w:rsidR="006A42A3">
        <w:t>diversity not captured by current taxonomy</w:t>
      </w:r>
      <w:r w:rsidR="00BF37F3">
        <w:t>. Particularly striking are divergent (</w:t>
      </w:r>
      <w:r w:rsidR="002940AC">
        <w:t>e.g.</w:t>
      </w:r>
      <w:r w:rsidR="00CC61DC">
        <w:t>,</w:t>
      </w:r>
      <w:r w:rsidR="002940AC">
        <w:t xml:space="preserve"> </w:t>
      </w:r>
      <w:r w:rsidR="00CD2934">
        <w:t>late-</w:t>
      </w:r>
      <w:r w:rsidR="00BF37F3">
        <w:t>Miocene</w:t>
      </w:r>
      <w:r w:rsidR="002940AC">
        <w:t xml:space="preserve"> origins</w:t>
      </w:r>
      <w:r w:rsidR="00F54524">
        <w:t>)</w:t>
      </w:r>
      <w:r w:rsidR="00BF37F3">
        <w:t xml:space="preserve"> lineages in the </w:t>
      </w:r>
      <w:r w:rsidR="00BF37F3" w:rsidRPr="00CE0D6D">
        <w:rPr>
          <w:i/>
        </w:rPr>
        <w:t>oceanica</w:t>
      </w:r>
      <w:r w:rsidR="00BF37F3">
        <w:t xml:space="preserve"> group </w:t>
      </w:r>
      <w:r w:rsidR="00BF37F3">
        <w:lastRenderedPageBreak/>
        <w:t>from</w:t>
      </w:r>
      <w:r w:rsidR="00264645">
        <w:t xml:space="preserve"> Maluku and the Solomon Islands</w:t>
      </w:r>
      <w:r w:rsidR="00CD2934">
        <w:t>.</w:t>
      </w:r>
      <w:r w:rsidR="00264645">
        <w:t xml:space="preserve"> </w:t>
      </w:r>
      <w:r w:rsidR="00CD2934">
        <w:t>C</w:t>
      </w:r>
      <w:r w:rsidR="00264645">
        <w:t>onversely</w:t>
      </w:r>
      <w:r w:rsidR="00CC61DC">
        <w:t>,</w:t>
      </w:r>
      <w:r w:rsidR="00264645">
        <w:t xml:space="preserve"> other </w:t>
      </w:r>
      <w:r w:rsidR="00E729A8">
        <w:t xml:space="preserve">previously recognised </w:t>
      </w:r>
      <w:r w:rsidR="00264645">
        <w:t xml:space="preserve">taxa or candidate taxa in the </w:t>
      </w:r>
      <w:r w:rsidR="00264645" w:rsidRPr="00CE0D6D">
        <w:rPr>
          <w:i/>
        </w:rPr>
        <w:t>oceanica</w:t>
      </w:r>
      <w:r w:rsidR="00264645">
        <w:t xml:space="preserve"> group were found to be less divergent (e.g</w:t>
      </w:r>
      <w:r w:rsidR="00CD2934">
        <w:t>.</w:t>
      </w:r>
      <w:r w:rsidR="00264645">
        <w:t xml:space="preserve"> </w:t>
      </w:r>
      <w:r w:rsidR="00CD2934">
        <w:rPr>
          <w:i/>
        </w:rPr>
        <w:t xml:space="preserve">G. </w:t>
      </w:r>
      <w:r w:rsidR="00264645" w:rsidRPr="00CE0D6D">
        <w:rPr>
          <w:i/>
        </w:rPr>
        <w:t>brevipalmata</w:t>
      </w:r>
      <w:r w:rsidR="00264645">
        <w:t xml:space="preserve"> and lineages within the </w:t>
      </w:r>
      <w:r w:rsidR="00CD2934">
        <w:rPr>
          <w:i/>
        </w:rPr>
        <w:t xml:space="preserve">G. </w:t>
      </w:r>
      <w:r w:rsidR="00264645" w:rsidRPr="00CE0D6D">
        <w:rPr>
          <w:i/>
        </w:rPr>
        <w:t>oceanica</w:t>
      </w:r>
      <w:r w:rsidR="00264645">
        <w:t xml:space="preserve"> species complex from across the Pacific).</w:t>
      </w:r>
      <w:r w:rsidR="00BF37F3">
        <w:t xml:space="preserve"> </w:t>
      </w:r>
    </w:p>
    <w:p w14:paraId="1D5991E2" w14:textId="77777777" w:rsidR="00103358" w:rsidRDefault="00103358" w:rsidP="00CE0D6D">
      <w:pPr>
        <w:ind w:firstLine="420"/>
      </w:pPr>
    </w:p>
    <w:p w14:paraId="4CC41AA9" w14:textId="77777777" w:rsidR="00CE2E14" w:rsidRDefault="00CE2E14" w:rsidP="00CE0D6D">
      <w:pPr>
        <w:ind w:firstLine="420"/>
      </w:pPr>
    </w:p>
    <w:p w14:paraId="703EE692" w14:textId="77777777" w:rsidR="00CE2E14" w:rsidRDefault="00CE2E14" w:rsidP="00CE0D6D">
      <w:pPr>
        <w:ind w:firstLine="420"/>
      </w:pPr>
    </w:p>
    <w:p w14:paraId="4CA96E1B" w14:textId="73ABDB01" w:rsidR="00CE2E14" w:rsidRDefault="00CE2E14" w:rsidP="00CE0D6D">
      <w:pPr>
        <w:ind w:firstLine="420"/>
      </w:pPr>
      <w:r>
        <w:rPr>
          <w:noProof/>
        </w:rPr>
        <w:drawing>
          <wp:inline distT="0" distB="0" distL="0" distR="0" wp14:anchorId="22FD9ABE" wp14:editId="2029AAFD">
            <wp:extent cx="5270500" cy="3953167"/>
            <wp:effectExtent l="0" t="0" r="0" b="0"/>
            <wp:docPr id="1088639366" name="Picture 3" descr="A diagram of a liz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9366" name="Picture 3" descr="A diagram of a lizar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3953167"/>
                    </a:xfrm>
                    <a:prstGeom prst="rect">
                      <a:avLst/>
                    </a:prstGeom>
                  </pic:spPr>
                </pic:pic>
              </a:graphicData>
            </a:graphic>
          </wp:inline>
        </w:drawing>
      </w:r>
    </w:p>
    <w:p w14:paraId="096F268D" w14:textId="77777777" w:rsidR="00CE2E14" w:rsidRDefault="00CE2E14" w:rsidP="00CE2E14"/>
    <w:p w14:paraId="251194A6" w14:textId="2FE877B9" w:rsidR="00CE2E14" w:rsidRDefault="00CE2E14" w:rsidP="00CE2E14">
      <w:r>
        <w:t xml:space="preserve">Figure 1 *BEAST topology and support values for </w:t>
      </w:r>
      <w:r w:rsidRPr="00144B2C">
        <w:rPr>
          <w:i/>
          <w:iCs/>
        </w:rPr>
        <w:t>Gehyra</w:t>
      </w:r>
      <w:r>
        <w:t xml:space="preserve">, and distribution of main species of </w:t>
      </w:r>
      <w:r w:rsidRPr="003B6913">
        <w:rPr>
          <w:i/>
          <w:iCs/>
        </w:rPr>
        <w:t xml:space="preserve">Gehyra </w:t>
      </w:r>
      <w:r>
        <w:t xml:space="preserve">groups that occur east of Wallace’s Line. The distribution of the </w:t>
      </w:r>
      <w:r w:rsidRPr="00CE2E14">
        <w:rPr>
          <w:i/>
          <w:iCs/>
        </w:rPr>
        <w:t xml:space="preserve">G. </w:t>
      </w:r>
      <w:r w:rsidR="00E3301E" w:rsidRPr="00CE2E14">
        <w:rPr>
          <w:i/>
          <w:iCs/>
        </w:rPr>
        <w:t>mutilata</w:t>
      </w:r>
      <w:r>
        <w:t xml:space="preserve"> group is not shown because the extent of the natural versus introduced range of that species group is unclear.</w:t>
      </w:r>
    </w:p>
    <w:p w14:paraId="4273DF3A" w14:textId="77777777" w:rsidR="00CE2E14" w:rsidRDefault="00CE2E14">
      <w:pPr>
        <w:rPr>
          <w:i/>
        </w:rPr>
      </w:pPr>
    </w:p>
    <w:p w14:paraId="3E60F237" w14:textId="77777777" w:rsidR="00CE2E14" w:rsidRDefault="00CE2E14">
      <w:pPr>
        <w:rPr>
          <w:i/>
        </w:rPr>
      </w:pPr>
    </w:p>
    <w:p w14:paraId="2AA94DC3" w14:textId="77777777" w:rsidR="00CE2E14" w:rsidRDefault="00CE2E14">
      <w:pPr>
        <w:rPr>
          <w:i/>
        </w:rPr>
      </w:pPr>
    </w:p>
    <w:p w14:paraId="3EE38174" w14:textId="2838EB58" w:rsidR="0075028C" w:rsidRPr="0075028C" w:rsidRDefault="0075028C">
      <w:pPr>
        <w:rPr>
          <w:i/>
        </w:rPr>
      </w:pPr>
      <w:r w:rsidRPr="0075028C">
        <w:rPr>
          <w:i/>
        </w:rPr>
        <w:t>Phylogenetic relationship</w:t>
      </w:r>
      <w:r w:rsidR="00CD2934">
        <w:rPr>
          <w:i/>
        </w:rPr>
        <w:t>s</w:t>
      </w:r>
    </w:p>
    <w:p w14:paraId="7D1232AA" w14:textId="77777777" w:rsidR="0075028C" w:rsidRPr="00CF583F" w:rsidRDefault="0075028C" w:rsidP="000054A7">
      <w:pPr>
        <w:rPr>
          <w:b/>
          <w:bCs/>
        </w:rPr>
      </w:pPr>
    </w:p>
    <w:p w14:paraId="5A2D542A" w14:textId="573061CD" w:rsidR="00BF37F3" w:rsidRDefault="00F27ECB" w:rsidP="00F8567E">
      <w:r>
        <w:t xml:space="preserve">Topological relationships were broadly similar across </w:t>
      </w:r>
      <w:r w:rsidR="004570C9">
        <w:t>RAxML</w:t>
      </w:r>
      <w:r w:rsidR="008916EC">
        <w:t>,</w:t>
      </w:r>
      <w:r>
        <w:t xml:space="preserve"> B</w:t>
      </w:r>
      <w:r w:rsidR="00AD2154">
        <w:t>EAST</w:t>
      </w:r>
      <w:r w:rsidR="004570C9">
        <w:t>,</w:t>
      </w:r>
      <w:r w:rsidR="008916EC">
        <w:t xml:space="preserve"> and </w:t>
      </w:r>
      <w:r w:rsidR="00D038B4">
        <w:t>*BEAST</w:t>
      </w:r>
      <w:r>
        <w:t xml:space="preserve"> analyses</w:t>
      </w:r>
      <w:r w:rsidR="008916EC">
        <w:t>, although there</w:t>
      </w:r>
      <w:r w:rsidR="00D038B4">
        <w:t xml:space="preserve"> were</w:t>
      </w:r>
      <w:r w:rsidR="008916EC">
        <w:t xml:space="preserve"> some key differences</w:t>
      </w:r>
      <w:r>
        <w:t>.</w:t>
      </w:r>
      <w:r w:rsidR="008916EC">
        <w:t xml:space="preserve"> We only focus on relationships between</w:t>
      </w:r>
      <w:r w:rsidR="00B0173D">
        <w:t xml:space="preserve"> the six</w:t>
      </w:r>
      <w:r w:rsidR="008916EC">
        <w:t xml:space="preserve"> </w:t>
      </w:r>
      <w:r w:rsidR="00F91578">
        <w:t xml:space="preserve">major </w:t>
      </w:r>
      <w:r w:rsidR="008916EC">
        <w:t>species groups here.</w:t>
      </w:r>
      <w:r>
        <w:t xml:space="preserve"> </w:t>
      </w:r>
      <w:r w:rsidR="00944F87">
        <w:t>A sister</w:t>
      </w:r>
      <w:r w:rsidR="004570C9">
        <w:t>-</w:t>
      </w:r>
      <w:r w:rsidR="00944F87">
        <w:t>taxa pa</w:t>
      </w:r>
      <w:r w:rsidR="00D038B4">
        <w:t>i</w:t>
      </w:r>
      <w:r w:rsidR="00944F87">
        <w:t>ring of the larger-bodied</w:t>
      </w:r>
      <w:r w:rsidR="00D038B4">
        <w:t xml:space="preserve"> insular taxa in the</w:t>
      </w:r>
      <w:r w:rsidR="00944F87">
        <w:t xml:space="preserve"> </w:t>
      </w:r>
      <w:r w:rsidR="00944F87" w:rsidRPr="00903788">
        <w:rPr>
          <w:i/>
        </w:rPr>
        <w:t>membranacruralis</w:t>
      </w:r>
      <w:r w:rsidR="00944F87">
        <w:t xml:space="preserve"> and </w:t>
      </w:r>
      <w:r w:rsidR="00944F87" w:rsidRPr="00903788">
        <w:rPr>
          <w:i/>
        </w:rPr>
        <w:t>vorax</w:t>
      </w:r>
      <w:r w:rsidR="00944F87">
        <w:t xml:space="preserve"> groups was </w:t>
      </w:r>
      <w:r w:rsidR="000B45FD">
        <w:t xml:space="preserve">strongly </w:t>
      </w:r>
      <w:commentRangeStart w:id="3"/>
      <w:commentRangeStart w:id="4"/>
      <w:r w:rsidR="00944F87">
        <w:t>supported in</w:t>
      </w:r>
      <w:r w:rsidR="008916EC">
        <w:t xml:space="preserve"> </w:t>
      </w:r>
      <w:r w:rsidR="00D820E8">
        <w:t xml:space="preserve">concatenated </w:t>
      </w:r>
      <w:r w:rsidR="004570C9">
        <w:t xml:space="preserve">BEAST </w:t>
      </w:r>
      <w:r w:rsidR="000B45FD">
        <w:t xml:space="preserve">and </w:t>
      </w:r>
      <w:r w:rsidR="008916EC">
        <w:t>coalescent</w:t>
      </w:r>
      <w:r w:rsidR="00944F87">
        <w:t xml:space="preserve"> anal</w:t>
      </w:r>
      <w:r w:rsidR="00903788">
        <w:t>yses</w:t>
      </w:r>
      <w:r w:rsidR="00D820E8">
        <w:t>.</w:t>
      </w:r>
      <w:r w:rsidR="000B45FD">
        <w:t xml:space="preserve"> </w:t>
      </w:r>
      <w:r w:rsidR="00D820E8">
        <w:t xml:space="preserve">In Maximum </w:t>
      </w:r>
      <w:r w:rsidR="000B45FD">
        <w:t>in maximum likelihood analyses of the</w:t>
      </w:r>
      <w:r w:rsidR="008916EC">
        <w:t xml:space="preserve"> concatenated </w:t>
      </w:r>
      <w:r w:rsidR="00D038B4">
        <w:t>data</w:t>
      </w:r>
      <w:r w:rsidR="00D820E8">
        <w:t xml:space="preserve"> the basal realtionships of the two giant lineages was unresolved</w:t>
      </w:r>
      <w:r w:rsidR="00782AE2">
        <w:t xml:space="preserve"> (</w:t>
      </w:r>
      <w:r w:rsidR="00782AE2" w:rsidRPr="00782AE2">
        <w:rPr>
          <w:b/>
          <w:bCs/>
        </w:rPr>
        <w:t>Figure SX-X</w:t>
      </w:r>
      <w:r w:rsidR="00782AE2">
        <w:t>)</w:t>
      </w:r>
      <w:r w:rsidR="008916EC">
        <w:t xml:space="preserve">. </w:t>
      </w:r>
      <w:commentRangeEnd w:id="3"/>
      <w:r w:rsidR="00BA765D">
        <w:rPr>
          <w:rStyle w:val="CommentReference"/>
        </w:rPr>
        <w:commentReference w:id="3"/>
      </w:r>
      <w:commentRangeEnd w:id="4"/>
      <w:r w:rsidR="003B6913">
        <w:rPr>
          <w:rStyle w:val="CommentReference"/>
        </w:rPr>
        <w:commentReference w:id="4"/>
      </w:r>
      <w:r w:rsidR="008916EC">
        <w:t>T</w:t>
      </w:r>
      <w:r w:rsidR="00903788">
        <w:t>h</w:t>
      </w:r>
      <w:r w:rsidR="008916EC">
        <w:t>ese</w:t>
      </w:r>
      <w:r w:rsidR="00D038B4">
        <w:t xml:space="preserve"> two</w:t>
      </w:r>
      <w:r w:rsidR="00903788">
        <w:t xml:space="preserve"> </w:t>
      </w:r>
      <w:r w:rsidR="00AD2154">
        <w:t>large</w:t>
      </w:r>
      <w:r w:rsidR="000F726F">
        <w:t>-</w:t>
      </w:r>
      <w:r w:rsidR="00AD2154">
        <w:t xml:space="preserve">bodied insular </w:t>
      </w:r>
      <w:r w:rsidR="00D04476">
        <w:t>s</w:t>
      </w:r>
      <w:r w:rsidR="002940AC">
        <w:t>pecies groups</w:t>
      </w:r>
      <w:r w:rsidR="00AD2154">
        <w:t xml:space="preserve"> also</w:t>
      </w:r>
      <w:r w:rsidR="00380CE2">
        <w:t xml:space="preserve"> always</w:t>
      </w:r>
      <w:r w:rsidR="00AD2154">
        <w:t xml:space="preserve"> </w:t>
      </w:r>
      <w:r w:rsidR="00944F87">
        <w:t xml:space="preserve">formed </w:t>
      </w:r>
      <w:r w:rsidR="00D04476">
        <w:t xml:space="preserve">a </w:t>
      </w:r>
      <w:r w:rsidR="00944F87">
        <w:t xml:space="preserve">strongly supported clade with the </w:t>
      </w:r>
      <w:r w:rsidR="00903788" w:rsidRPr="00F8567E">
        <w:rPr>
          <w:i/>
          <w:iCs/>
        </w:rPr>
        <w:t xml:space="preserve">australis </w:t>
      </w:r>
      <w:r w:rsidR="00903788">
        <w:t xml:space="preserve">and </w:t>
      </w:r>
      <w:r w:rsidR="00903788" w:rsidRPr="00F8567E">
        <w:rPr>
          <w:i/>
          <w:iCs/>
        </w:rPr>
        <w:t>variegata</w:t>
      </w:r>
      <w:r w:rsidR="00903788">
        <w:t xml:space="preserve"> groups from Australia</w:t>
      </w:r>
      <w:r w:rsidR="00F91578">
        <w:t xml:space="preserve">. </w:t>
      </w:r>
      <w:r w:rsidR="005532C4">
        <w:t>I</w:t>
      </w:r>
      <w:r w:rsidR="008916EC">
        <w:t>n concatenated datasets</w:t>
      </w:r>
      <w:r w:rsidR="004570C9">
        <w:t>,</w:t>
      </w:r>
      <w:r w:rsidR="008916EC">
        <w:t xml:space="preserve"> the two </w:t>
      </w:r>
      <w:commentRangeStart w:id="5"/>
      <w:r w:rsidR="008916EC">
        <w:t xml:space="preserve">Australian </w:t>
      </w:r>
      <w:r w:rsidR="004570C9">
        <w:t>lineages</w:t>
      </w:r>
      <w:commentRangeEnd w:id="5"/>
      <w:r w:rsidR="004570C9">
        <w:rPr>
          <w:rStyle w:val="CommentReference"/>
        </w:rPr>
        <w:commentReference w:id="5"/>
      </w:r>
      <w:r w:rsidR="005532C4">
        <w:t xml:space="preserve"> tended to form a clade, while</w:t>
      </w:r>
      <w:r w:rsidR="008916EC">
        <w:t xml:space="preserve"> </w:t>
      </w:r>
      <w:r w:rsidR="00D04476">
        <w:t>i</w:t>
      </w:r>
      <w:r w:rsidR="008916EC">
        <w:t>n coalescent analyses</w:t>
      </w:r>
      <w:r w:rsidR="00C95A93">
        <w:t xml:space="preserve"> the</w:t>
      </w:r>
      <w:r w:rsidR="00AD56DA">
        <w:t xml:space="preserve"> </w:t>
      </w:r>
      <w:r w:rsidR="00D038B4">
        <w:t xml:space="preserve">two </w:t>
      </w:r>
      <w:r w:rsidR="00D038B4">
        <w:lastRenderedPageBreak/>
        <w:t>Australia</w:t>
      </w:r>
      <w:r w:rsidR="00D04476">
        <w:t>n</w:t>
      </w:r>
      <w:r w:rsidR="00D038B4">
        <w:t xml:space="preserve"> </w:t>
      </w:r>
      <w:r w:rsidR="00AD56DA">
        <w:t>lineages</w:t>
      </w:r>
      <w:r w:rsidR="00D038B4">
        <w:t xml:space="preserve"> and the clade comprising the </w:t>
      </w:r>
      <w:r w:rsidR="000B45FD">
        <w:t xml:space="preserve">two </w:t>
      </w:r>
      <w:r w:rsidR="00D038B4">
        <w:t xml:space="preserve">large-bodied insular </w:t>
      </w:r>
      <w:r w:rsidR="004570C9">
        <w:t>lineages</w:t>
      </w:r>
      <w:r w:rsidR="00D038B4">
        <w:t xml:space="preserve"> </w:t>
      </w:r>
      <w:r w:rsidR="008916EC">
        <w:t xml:space="preserve">essentially </w:t>
      </w:r>
      <w:r w:rsidR="00AD56DA">
        <w:t>formed a polytomy</w:t>
      </w:r>
      <w:r w:rsidR="00944F87">
        <w:t>.</w:t>
      </w:r>
      <w:r w:rsidR="00903788">
        <w:t xml:space="preserve"> </w:t>
      </w:r>
      <w:r w:rsidR="00073973">
        <w:t xml:space="preserve">In </w:t>
      </w:r>
      <w:r w:rsidR="00903788">
        <w:t>all</w:t>
      </w:r>
      <w:r w:rsidR="00073973">
        <w:t xml:space="preserve"> analyses</w:t>
      </w:r>
      <w:r w:rsidR="00380CE2">
        <w:t xml:space="preserve"> of </w:t>
      </w:r>
      <w:r w:rsidR="004570C9">
        <w:t>exon-</w:t>
      </w:r>
      <w:r w:rsidR="00380CE2">
        <w:t>capture data</w:t>
      </w:r>
      <w:r w:rsidR="004570C9">
        <w:t>,</w:t>
      </w:r>
      <w:r w:rsidR="00073973">
        <w:t xml:space="preserve"> </w:t>
      </w:r>
      <w:r w:rsidR="008916EC" w:rsidRPr="008916EC">
        <w:t>the</w:t>
      </w:r>
      <w:r w:rsidR="00AD2154" w:rsidRPr="00903788">
        <w:rPr>
          <w:i/>
          <w:iCs/>
        </w:rPr>
        <w:t xml:space="preserve"> </w:t>
      </w:r>
      <w:r w:rsidR="00073973" w:rsidRPr="00903788">
        <w:rPr>
          <w:i/>
          <w:iCs/>
        </w:rPr>
        <w:t>mutilata</w:t>
      </w:r>
      <w:r w:rsidR="00073973">
        <w:t xml:space="preserve"> and</w:t>
      </w:r>
      <w:r w:rsidR="00073973" w:rsidRPr="00903788">
        <w:rPr>
          <w:i/>
          <w:iCs/>
        </w:rPr>
        <w:t xml:space="preserve"> oceanica</w:t>
      </w:r>
      <w:r w:rsidR="00073973">
        <w:t xml:space="preserve"> group</w:t>
      </w:r>
      <w:r w:rsidR="008916EC">
        <w:t>s clustered</w:t>
      </w:r>
      <w:r w:rsidR="00073973">
        <w:t xml:space="preserve"> together with strong support</w:t>
      </w:r>
      <w:r w:rsidR="00103358">
        <w:t>.</w:t>
      </w:r>
      <w:r w:rsidR="000D23BF">
        <w:t xml:space="preserve"> </w:t>
      </w:r>
    </w:p>
    <w:p w14:paraId="1ADADDDF" w14:textId="77777777" w:rsidR="0075028C" w:rsidRDefault="0075028C" w:rsidP="000054A7"/>
    <w:p w14:paraId="37249E32" w14:textId="2E374EE8" w:rsidR="0075028C" w:rsidRPr="0075028C" w:rsidRDefault="0075028C" w:rsidP="000054A7">
      <w:pPr>
        <w:rPr>
          <w:i/>
        </w:rPr>
      </w:pPr>
      <w:r w:rsidRPr="0075028C">
        <w:rPr>
          <w:i/>
        </w:rPr>
        <w:t>Biogeography</w:t>
      </w:r>
    </w:p>
    <w:p w14:paraId="5DA16D18" w14:textId="77777777" w:rsidR="0075028C" w:rsidRDefault="0075028C" w:rsidP="000054A7"/>
    <w:p w14:paraId="527691D6" w14:textId="7624D29B" w:rsidR="00CF583F" w:rsidRDefault="00AD7B46" w:rsidP="000054A7">
      <w:r>
        <w:t xml:space="preserve">Both the </w:t>
      </w:r>
      <w:r w:rsidR="00A01235">
        <w:t>“</w:t>
      </w:r>
      <w:r>
        <w:t>detailed</w:t>
      </w:r>
      <w:r w:rsidR="00A01235">
        <w:t>”</w:t>
      </w:r>
      <w:r>
        <w:t xml:space="preserve"> (6-state) and </w:t>
      </w:r>
      <w:r w:rsidR="00A01235">
        <w:t>“</w:t>
      </w:r>
      <w:r>
        <w:t>simple</w:t>
      </w:r>
      <w:r w:rsidR="00A01235">
        <w:t>”</w:t>
      </w:r>
      <w:r>
        <w:t xml:space="preserve"> (</w:t>
      </w:r>
      <w:r w:rsidR="002940AC">
        <w:t>3</w:t>
      </w:r>
      <w:r>
        <w:t>-state)</w:t>
      </w:r>
      <w:r w:rsidR="00782AE2">
        <w:t xml:space="preserve"> </w:t>
      </w:r>
      <w:r w:rsidR="00782AE2" w:rsidRPr="00782AE2">
        <w:rPr>
          <w:b/>
          <w:bCs/>
        </w:rPr>
        <w:t>(Figure S</w:t>
      </w:r>
      <w:r w:rsidR="007A72A2">
        <w:rPr>
          <w:b/>
          <w:bCs/>
        </w:rPr>
        <w:t>5</w:t>
      </w:r>
      <w:r w:rsidR="00782AE2" w:rsidRPr="00782AE2">
        <w:rPr>
          <w:b/>
          <w:bCs/>
        </w:rPr>
        <w:t>)</w:t>
      </w:r>
      <w:r>
        <w:t xml:space="preserve"> biogeographic analyse</w:t>
      </w:r>
      <w:r w:rsidR="003E796E">
        <w:t>s</w:t>
      </w:r>
      <w:r>
        <w:t xml:space="preserve"> </w:t>
      </w:r>
      <w:r w:rsidR="00A01235">
        <w:t xml:space="preserve">revealed </w:t>
      </w:r>
      <w:r>
        <w:t>limited numbers of shifts between Australia and island</w:t>
      </w:r>
      <w:r w:rsidR="00371AF7">
        <w:t>s</w:t>
      </w:r>
      <w:r>
        <w:t xml:space="preserve"> to the north</w:t>
      </w:r>
      <w:r w:rsidR="00D80FDC">
        <w:t>, w</w:t>
      </w:r>
      <w:r w:rsidR="00C95A93">
        <w:t>ith</w:t>
      </w:r>
      <w:r w:rsidR="00D80FDC">
        <w:t xml:space="preserve"> an especially low number of jumps over the most recent </w:t>
      </w:r>
      <w:proofErr w:type="gramStart"/>
      <w:r w:rsidR="00D80FDC">
        <w:t>time period</w:t>
      </w:r>
      <w:proofErr w:type="gramEnd"/>
      <w:r w:rsidR="00D80FDC">
        <w:t xml:space="preserve"> </w:t>
      </w:r>
      <w:r w:rsidR="00C95A93">
        <w:t>(i.e</w:t>
      </w:r>
      <w:r w:rsidR="001C57A7">
        <w:t>.</w:t>
      </w:r>
      <w:r w:rsidR="004570C9">
        <w:t>,</w:t>
      </w:r>
      <w:r w:rsidR="00C95A93">
        <w:t xml:space="preserve"> the last </w:t>
      </w:r>
      <w:r w:rsidR="00E86DB3">
        <w:t xml:space="preserve">ten </w:t>
      </w:r>
      <w:r w:rsidR="00C95A93">
        <w:t>million years).</w:t>
      </w:r>
      <w:r>
        <w:t xml:space="preserve"> </w:t>
      </w:r>
      <w:r w:rsidR="002940AC">
        <w:t>Focusing on the 6-state analysis, t</w:t>
      </w:r>
      <w:r w:rsidR="003E796E">
        <w:t>he most probable a</w:t>
      </w:r>
      <w:r>
        <w:t>ncestral states suggest tha</w:t>
      </w:r>
      <w:r w:rsidR="003E3C1A">
        <w:t>t</w:t>
      </w:r>
      <w:r>
        <w:t xml:space="preserve"> Australia</w:t>
      </w:r>
      <w:r w:rsidR="003E3C1A">
        <w:t xml:space="preserve"> was colonised</w:t>
      </w:r>
      <w:r w:rsidR="0019771A">
        <w:t xml:space="preserve"> either</w:t>
      </w:r>
      <w:r w:rsidR="003E3C1A">
        <w:t xml:space="preserve"> </w:t>
      </w:r>
      <w:r w:rsidR="0019771A">
        <w:t>twice</w:t>
      </w:r>
      <w:r w:rsidR="009B5E18">
        <w:t xml:space="preserve"> </w:t>
      </w:r>
      <w:r w:rsidR="003E3C1A">
        <w:t xml:space="preserve">or </w:t>
      </w:r>
      <w:r w:rsidR="00133F44">
        <w:t xml:space="preserve">only </w:t>
      </w:r>
      <w:r w:rsidR="0019771A">
        <w:t>once with an</w:t>
      </w:r>
      <w:r w:rsidR="003E3C1A">
        <w:t xml:space="preserve"> early </w:t>
      </w:r>
      <w:r w:rsidR="00133F44">
        <w:t>outwards shift</w:t>
      </w:r>
      <w:r w:rsidR="002940AC">
        <w:t xml:space="preserve"> </w:t>
      </w:r>
      <w:r w:rsidR="002940AC" w:rsidRPr="008C2F7B">
        <w:rPr>
          <w:b/>
          <w:bCs/>
        </w:rPr>
        <w:t>(Fig</w:t>
      </w:r>
      <w:r w:rsidR="000C1EA4">
        <w:rPr>
          <w:b/>
          <w:bCs/>
        </w:rPr>
        <w:t>ure 2</w:t>
      </w:r>
      <w:r w:rsidR="002940AC" w:rsidRPr="008C2F7B">
        <w:rPr>
          <w:b/>
          <w:bCs/>
        </w:rPr>
        <w:t>)</w:t>
      </w:r>
      <w:r w:rsidR="00C95A93">
        <w:t xml:space="preserve">. </w:t>
      </w:r>
      <w:r w:rsidR="003E3C1A">
        <w:t xml:space="preserve">However, </w:t>
      </w:r>
      <w:r>
        <w:t xml:space="preserve">our </w:t>
      </w:r>
      <w:r w:rsidR="0019771A">
        <w:t>data</w:t>
      </w:r>
      <w:r>
        <w:t xml:space="preserve"> cannot </w:t>
      </w:r>
      <w:r w:rsidR="0019771A">
        <w:t xml:space="preserve">robustly </w:t>
      </w:r>
      <w:r>
        <w:t>distinguish between these two options</w:t>
      </w:r>
      <w:r w:rsidR="00C95A93">
        <w:t xml:space="preserve"> due to uncertainty around the basal area state for </w:t>
      </w:r>
      <w:r w:rsidR="00C95A93" w:rsidRPr="008549FE">
        <w:rPr>
          <w:i/>
          <w:iCs/>
        </w:rPr>
        <w:t>Gehyra</w:t>
      </w:r>
      <w:r>
        <w:t xml:space="preserve">. </w:t>
      </w:r>
      <w:r w:rsidR="003E3C1A">
        <w:t>The only other</w:t>
      </w:r>
      <w:r w:rsidR="00371AF7">
        <w:t xml:space="preserve"> well-supported</w:t>
      </w:r>
      <w:r w:rsidR="003E3C1A">
        <w:t xml:space="preserve"> shift between these regions</w:t>
      </w:r>
      <w:r>
        <w:t xml:space="preserve"> </w:t>
      </w:r>
      <w:r w:rsidR="004570C9">
        <w:t xml:space="preserve">occurred </w:t>
      </w:r>
      <w:r w:rsidR="003E3C1A">
        <w:t>much more recently in CYsp and invol</w:t>
      </w:r>
      <w:r w:rsidR="000C1E12">
        <w:t>v</w:t>
      </w:r>
      <w:r w:rsidR="003E3C1A">
        <w:t>es a species that occurs across both Australia and</w:t>
      </w:r>
      <w:r w:rsidR="00C95A93">
        <w:t xml:space="preserve"> the savannahs of</w:t>
      </w:r>
      <w:r w:rsidR="003E3C1A">
        <w:t xml:space="preserve"> far southern New Guinea</w:t>
      </w:r>
      <w:r w:rsidR="00250673">
        <w:t xml:space="preserve">, </w:t>
      </w:r>
      <w:r w:rsidR="00C95A93">
        <w:t>with the</w:t>
      </w:r>
      <w:r w:rsidR="00250673">
        <w:t xml:space="preserve"> inferred shift</w:t>
      </w:r>
      <w:r w:rsidR="00C95A93">
        <w:t xml:space="preserve"> being</w:t>
      </w:r>
      <w:r w:rsidR="00371AF7">
        <w:t xml:space="preserve"> </w:t>
      </w:r>
      <w:r w:rsidR="002940AC">
        <w:t>m</w:t>
      </w:r>
      <w:r w:rsidR="00371AF7">
        <w:t>ost likely</w:t>
      </w:r>
      <w:r w:rsidR="00250673">
        <w:t xml:space="preserve"> out</w:t>
      </w:r>
      <w:r w:rsidR="00B0173D">
        <w:t xml:space="preserve"> of Australia</w:t>
      </w:r>
      <w:r w:rsidR="003E3C1A">
        <w:t>.</w:t>
      </w:r>
      <w:r>
        <w:t xml:space="preserve"> </w:t>
      </w:r>
    </w:p>
    <w:p w14:paraId="5C2138DB" w14:textId="7DB07C0A" w:rsidR="00FC7354" w:rsidRDefault="00A7718B" w:rsidP="000054A7">
      <w:r>
        <w:tab/>
      </w:r>
      <w:r w:rsidR="00250673">
        <w:t xml:space="preserve">The Markov-Jumps shift counts result in slightly higher average numbers of shifts, due to a scattering of low-probability shifts occurring in any single MCMC sample; these are </w:t>
      </w:r>
      <w:r w:rsidR="003B6913">
        <w:t>distributed</w:t>
      </w:r>
      <w:r w:rsidR="00250673">
        <w:t xml:space="preserve"> </w:t>
      </w:r>
      <w:r w:rsidR="002940AC">
        <w:t>across</w:t>
      </w:r>
      <w:r w:rsidR="00250673">
        <w:t xml:space="preserve"> different branches in different samples </w:t>
      </w:r>
      <w:r w:rsidR="00E3189B">
        <w:t xml:space="preserve">(always at low probability) </w:t>
      </w:r>
      <w:r w:rsidR="00250673">
        <w:t xml:space="preserve">and </w:t>
      </w:r>
      <w:r w:rsidR="00DA56BC">
        <w:t xml:space="preserve">thus </w:t>
      </w:r>
      <w:r w:rsidR="00250673">
        <w:t xml:space="preserve">do not </w:t>
      </w:r>
      <w:r w:rsidR="00D01CEA">
        <w:t xml:space="preserve">appear </w:t>
      </w:r>
      <w:r w:rsidR="00250673">
        <w:t>in the consensus ancestral reconstructions.</w:t>
      </w:r>
      <w:r w:rsidR="00D80FDC">
        <w:t xml:space="preserve"> </w:t>
      </w:r>
      <w:r w:rsidR="002940AC">
        <w:t>A</w:t>
      </w:r>
      <w:r w:rsidR="00250673">
        <w:t xml:space="preserve">ncestral reconstructions on the </w:t>
      </w:r>
      <w:r w:rsidR="000C1E12">
        <w:t>detailed</w:t>
      </w:r>
      <w:r w:rsidR="003E3C1A">
        <w:t xml:space="preserve"> 6-state analysis </w:t>
      </w:r>
      <w:r w:rsidR="003235B7">
        <w:t xml:space="preserve">infer </w:t>
      </w:r>
      <w:r w:rsidR="00D80FDC">
        <w:t>~</w:t>
      </w:r>
      <w:r w:rsidR="00250673">
        <w:t xml:space="preserve">2.8 </w:t>
      </w:r>
      <w:r w:rsidR="00F91578">
        <w:t xml:space="preserve">shifts between Australia and </w:t>
      </w:r>
      <w:r w:rsidR="003235B7">
        <w:t>i</w:t>
      </w:r>
      <w:r w:rsidR="00F91578">
        <w:t>sland</w:t>
      </w:r>
      <w:r w:rsidR="00250673">
        <w:t>s</w:t>
      </w:r>
      <w:r w:rsidR="00F91578">
        <w:t xml:space="preserve"> to the north</w:t>
      </w:r>
      <w:r w:rsidR="00D80FDC">
        <w:t>, and 1.9 shifts from islands into Australia.</w:t>
      </w:r>
      <w:r w:rsidR="000C1E12">
        <w:t xml:space="preserve"> </w:t>
      </w:r>
      <w:r w:rsidR="00D80FDC">
        <w:t>In contrast</w:t>
      </w:r>
      <w:r w:rsidR="003235B7">
        <w:t>,</w:t>
      </w:r>
      <w:r w:rsidR="000B45FD">
        <w:t xml:space="preserve"> at least</w:t>
      </w:r>
      <w:r w:rsidR="00D80FDC">
        <w:t xml:space="preserve"> </w:t>
      </w:r>
      <w:r w:rsidR="00FC7354">
        <w:t>1</w:t>
      </w:r>
      <w:r w:rsidR="00091939">
        <w:t>2</w:t>
      </w:r>
      <w:r w:rsidR="00FC7354">
        <w:t>.</w:t>
      </w:r>
      <w:r w:rsidR="00091939">
        <w:t>3</w:t>
      </w:r>
      <w:r w:rsidR="0048386C">
        <w:t xml:space="preserve"> </w:t>
      </w:r>
      <w:r w:rsidR="003E3C1A">
        <w:t>dispersal</w:t>
      </w:r>
      <w:r w:rsidR="000C1E12">
        <w:t>s</w:t>
      </w:r>
      <w:r w:rsidR="003E3C1A">
        <w:t xml:space="preserve"> between </w:t>
      </w:r>
      <w:r w:rsidR="000C1E12">
        <w:t>island systems to the</w:t>
      </w:r>
      <w:r w:rsidR="003E3C1A">
        <w:t xml:space="preserve"> north of Australia</w:t>
      </w:r>
      <w:r w:rsidR="000B45FD">
        <w:t xml:space="preserve"> </w:t>
      </w:r>
      <w:r w:rsidR="007A72A2">
        <w:t xml:space="preserve">that have likely never been connected by land </w:t>
      </w:r>
      <w:r w:rsidR="000B45FD">
        <w:t>are inferred</w:t>
      </w:r>
      <w:r w:rsidR="003E3C1A">
        <w:t xml:space="preserve">, </w:t>
      </w:r>
      <w:r w:rsidR="002940AC">
        <w:t>with the most frequent shift</w:t>
      </w:r>
      <w:r w:rsidR="00091939">
        <w:t>s</w:t>
      </w:r>
      <w:r w:rsidR="002940AC">
        <w:t xml:space="preserve"> being</w:t>
      </w:r>
      <w:r w:rsidR="000C1E12">
        <w:t xml:space="preserve"> from East Melanesia</w:t>
      </w:r>
      <w:r w:rsidR="00091939">
        <w:t xml:space="preserve"> into New Guinea</w:t>
      </w:r>
      <w:r w:rsidR="002940AC">
        <w:t>, and from</w:t>
      </w:r>
      <w:r w:rsidR="000C1E12">
        <w:t xml:space="preserve"> New Guinea </w:t>
      </w:r>
      <w:r w:rsidR="00091939">
        <w:t>into</w:t>
      </w:r>
      <w:r w:rsidR="000C1E12">
        <w:t xml:space="preserve"> East Melanesia and Wallacea</w:t>
      </w:r>
      <w:r w:rsidR="00F36329">
        <w:t>.</w:t>
      </w:r>
      <w:r w:rsidR="0048386C">
        <w:t xml:space="preserve"> </w:t>
      </w:r>
    </w:p>
    <w:p w14:paraId="2AB6B3F0" w14:textId="77777777" w:rsidR="00B50091" w:rsidRDefault="00B50091" w:rsidP="000054A7">
      <w:pPr>
        <w:rPr>
          <w:i/>
          <w:iCs/>
        </w:rPr>
      </w:pPr>
    </w:p>
    <w:p w14:paraId="69921E24" w14:textId="58471164" w:rsidR="00D04E47" w:rsidRPr="00E729A8" w:rsidRDefault="00D04E47" w:rsidP="000054A7">
      <w:pPr>
        <w:rPr>
          <w:i/>
          <w:iCs/>
        </w:rPr>
      </w:pPr>
      <w:r w:rsidRPr="00E729A8">
        <w:rPr>
          <w:i/>
          <w:iCs/>
        </w:rPr>
        <w:t>Body size</w:t>
      </w:r>
    </w:p>
    <w:p w14:paraId="50C5CDCB" w14:textId="77777777" w:rsidR="009B5E18" w:rsidRDefault="009B5E18" w:rsidP="000054A7"/>
    <w:p w14:paraId="741DAF58" w14:textId="6FC28EC7" w:rsidR="0036332C" w:rsidRDefault="0036332C" w:rsidP="000054A7">
      <w:commentRangeStart w:id="6"/>
      <w:r>
        <w:t>The relaxed OU analyses</w:t>
      </w:r>
      <w:r w:rsidR="00BA765D">
        <w:t xml:space="preserve"> on the *BEAST phylogeny</w:t>
      </w:r>
      <w:r>
        <w:t xml:space="preserve"> found the biggest shift in body optima between the </w:t>
      </w:r>
      <w:r w:rsidR="00E06D87">
        <w:t xml:space="preserve">clade comprising the </w:t>
      </w:r>
      <w:r w:rsidR="00E06D87" w:rsidRPr="00EF74DE">
        <w:rPr>
          <w:i/>
          <w:iCs/>
        </w:rPr>
        <w:t>vorax</w:t>
      </w:r>
      <w:r w:rsidR="00C95A93">
        <w:t xml:space="preserve"> (East Melanesia)</w:t>
      </w:r>
      <w:r w:rsidR="00E06D87">
        <w:t xml:space="preserve"> and </w:t>
      </w:r>
      <w:r w:rsidR="00E06D87" w:rsidRPr="00EF74DE">
        <w:rPr>
          <w:i/>
          <w:iCs/>
        </w:rPr>
        <w:t>membran</w:t>
      </w:r>
      <w:r w:rsidR="003235B7">
        <w:rPr>
          <w:i/>
          <w:iCs/>
        </w:rPr>
        <w:t>a</w:t>
      </w:r>
      <w:r w:rsidR="00E06D87" w:rsidRPr="00EF74DE">
        <w:rPr>
          <w:i/>
          <w:iCs/>
        </w:rPr>
        <w:t>cruralis</w:t>
      </w:r>
      <w:r w:rsidR="00C95A93">
        <w:t xml:space="preserve"> (New Guinea)</w:t>
      </w:r>
      <w:r w:rsidR="00E06D87">
        <w:t xml:space="preserve"> groups</w:t>
      </w:r>
      <w:r>
        <w:t xml:space="preserve"> and all other taxa</w:t>
      </w:r>
      <w:commentRangeEnd w:id="6"/>
      <w:r w:rsidR="00BA765D">
        <w:rPr>
          <w:rStyle w:val="CommentReference"/>
        </w:rPr>
        <w:commentReference w:id="6"/>
      </w:r>
      <w:r>
        <w:t xml:space="preserve">. This is consistent with the larger body sizes observed in all members of </w:t>
      </w:r>
      <w:r w:rsidR="00E06D87">
        <w:t>these two species groups</w:t>
      </w:r>
      <w:r w:rsidR="00984908">
        <w:t xml:space="preserve"> </w:t>
      </w:r>
      <w:r w:rsidR="00984908" w:rsidRPr="007A72A2">
        <w:rPr>
          <w:highlight w:val="yellow"/>
        </w:rPr>
        <w:t>(max SVL between 129</w:t>
      </w:r>
      <w:r w:rsidR="005532C4" w:rsidRPr="007A72A2">
        <w:rPr>
          <w:highlight w:val="yellow"/>
        </w:rPr>
        <w:t>–</w:t>
      </w:r>
      <w:r w:rsidR="00984908" w:rsidRPr="007A72A2">
        <w:rPr>
          <w:highlight w:val="yellow"/>
        </w:rPr>
        <w:t>155</w:t>
      </w:r>
      <w:r w:rsidR="003235B7" w:rsidRPr="007A72A2">
        <w:rPr>
          <w:highlight w:val="yellow"/>
        </w:rPr>
        <w:t xml:space="preserve"> </w:t>
      </w:r>
      <w:r w:rsidR="00984908" w:rsidRPr="007A72A2">
        <w:rPr>
          <w:highlight w:val="yellow"/>
        </w:rPr>
        <w:t>mm</w:t>
      </w:r>
      <w:r w:rsidR="00BA765D" w:rsidRPr="007A72A2">
        <w:rPr>
          <w:highlight w:val="yellow"/>
        </w:rPr>
        <w:t xml:space="preserve">; </w:t>
      </w:r>
      <w:r w:rsidR="00BA765D" w:rsidRPr="007A72A2">
        <w:rPr>
          <w:b/>
          <w:bCs/>
          <w:highlight w:val="yellow"/>
        </w:rPr>
        <w:t xml:space="preserve">Fig </w:t>
      </w:r>
      <w:r w:rsidR="007A72A2" w:rsidRPr="007A72A2">
        <w:rPr>
          <w:b/>
          <w:bCs/>
          <w:highlight w:val="yellow"/>
        </w:rPr>
        <w:t>3</w:t>
      </w:r>
      <w:r w:rsidR="00984908" w:rsidRPr="007A72A2">
        <w:rPr>
          <w:highlight w:val="yellow"/>
        </w:rPr>
        <w:t>)</w:t>
      </w:r>
      <w:r>
        <w:t xml:space="preserve">. There was also a subtler increase in the </w:t>
      </w:r>
      <w:r w:rsidR="00E06D87" w:rsidRPr="00EF74DE">
        <w:rPr>
          <w:i/>
          <w:iCs/>
        </w:rPr>
        <w:t>oceanica</w:t>
      </w:r>
      <w:r>
        <w:t xml:space="preserve"> </w:t>
      </w:r>
      <w:r w:rsidR="00E06D87">
        <w:t>group</w:t>
      </w:r>
      <w:r>
        <w:t xml:space="preserve">, and nested within this clade, a further increase in the lineage leading to </w:t>
      </w:r>
      <w:r w:rsidRPr="00C95A93">
        <w:rPr>
          <w:i/>
          <w:iCs/>
        </w:rPr>
        <w:t>marginata</w:t>
      </w:r>
      <w:r w:rsidR="00C95A93">
        <w:t xml:space="preserve"> from Wallacea</w:t>
      </w:r>
      <w:r w:rsidR="00984908">
        <w:t xml:space="preserve"> (SVL 142</w:t>
      </w:r>
      <w:r w:rsidR="003235B7">
        <w:t xml:space="preserve"> </w:t>
      </w:r>
      <w:r w:rsidR="00984908">
        <w:t>mm)</w:t>
      </w:r>
      <w:r>
        <w:t>.</w:t>
      </w:r>
      <w:r w:rsidR="00371AF7">
        <w:t xml:space="preserve"> The Australian lineages show no evidence of marked shifts in optima either when compared against each other or against the baseline for the genus.</w:t>
      </w:r>
    </w:p>
    <w:p w14:paraId="7BEDAF86" w14:textId="3C471A78" w:rsidR="0036332C" w:rsidRDefault="0036332C" w:rsidP="000054A7"/>
    <w:p w14:paraId="1CB41AEE" w14:textId="77777777" w:rsidR="00BF37F3" w:rsidRPr="00BF37F3" w:rsidRDefault="00BF37F3" w:rsidP="000054A7">
      <w:pPr>
        <w:rPr>
          <w:b/>
        </w:rPr>
      </w:pPr>
      <w:r w:rsidRPr="00BF37F3">
        <w:rPr>
          <w:b/>
        </w:rPr>
        <w:t>Discussion</w:t>
      </w:r>
    </w:p>
    <w:p w14:paraId="6BBD62F3" w14:textId="77777777" w:rsidR="00270AEF" w:rsidRDefault="00270AEF" w:rsidP="000054A7"/>
    <w:p w14:paraId="621EC6C3" w14:textId="5A7EBA7C" w:rsidR="00525365" w:rsidRDefault="0091133D" w:rsidP="00355AB4">
      <w:r>
        <w:t xml:space="preserve">We present a phylogeny including nearly all recognised species of Australasian </w:t>
      </w:r>
      <w:r w:rsidRPr="00D97643">
        <w:rPr>
          <w:i/>
          <w:iCs/>
        </w:rPr>
        <w:t>Gehyra</w:t>
      </w:r>
      <w:r w:rsidR="00CC3BAB">
        <w:t xml:space="preserve"> based </w:t>
      </w:r>
      <w:r w:rsidR="00303F58">
        <w:t xml:space="preserve">on </w:t>
      </w:r>
      <w:r w:rsidR="00CC3BAB">
        <w:t xml:space="preserve">a large </w:t>
      </w:r>
      <w:r w:rsidR="00BA765D">
        <w:t xml:space="preserve">(100 locus) </w:t>
      </w:r>
      <w:r w:rsidR="00CC3BAB">
        <w:t>nuclear gene dataset and coalescent analyses.</w:t>
      </w:r>
      <w:r>
        <w:t xml:space="preserve"> </w:t>
      </w:r>
      <w:r w:rsidR="00CC3BAB">
        <w:t>This phylogeny</w:t>
      </w:r>
      <w:r>
        <w:t xml:space="preserve"> </w:t>
      </w:r>
      <w:r w:rsidR="00CC3BAB">
        <w:t>emphasise</w:t>
      </w:r>
      <w:r w:rsidR="00F50EF7">
        <w:t>s</w:t>
      </w:r>
      <w:r w:rsidR="00CC3BAB">
        <w:t xml:space="preserve"> that </w:t>
      </w:r>
      <w:r w:rsidR="00CC3BAB" w:rsidRPr="00C95A93">
        <w:rPr>
          <w:i/>
          <w:iCs/>
        </w:rPr>
        <w:t>Gehyra</w:t>
      </w:r>
      <w:r>
        <w:t xml:space="preserve"> radiations </w:t>
      </w:r>
      <w:r w:rsidR="008549FE">
        <w:t>from</w:t>
      </w:r>
      <w:r>
        <w:t xml:space="preserve"> Australia are highly discrete from those </w:t>
      </w:r>
      <w:r w:rsidR="008549FE">
        <w:t>from</w:t>
      </w:r>
      <w:r>
        <w:t xml:space="preserve"> </w:t>
      </w:r>
      <w:r w:rsidR="008549FE">
        <w:t xml:space="preserve">New Guinea and other islands of </w:t>
      </w:r>
      <w:r w:rsidR="00CC3BAB">
        <w:t>Melanesia,</w:t>
      </w:r>
      <w:r w:rsidR="00186AFC">
        <w:t xml:space="preserve"> and that successful dispersal has been very rare</w:t>
      </w:r>
      <w:r w:rsidR="00CC3BAB">
        <w:t xml:space="preserve"> despite the proximity of the</w:t>
      </w:r>
      <w:r w:rsidR="008549FE">
        <w:t>se</w:t>
      </w:r>
      <w:r w:rsidR="00CC3BAB">
        <w:t xml:space="preserve"> regions</w:t>
      </w:r>
      <w:r w:rsidR="00782AE2">
        <w:t>, especially since the mid-Miocene</w:t>
      </w:r>
      <w:r>
        <w:t>. Some, but not all</w:t>
      </w:r>
      <w:r w:rsidR="00F66BA2">
        <w:t>,</w:t>
      </w:r>
      <w:r>
        <w:t xml:space="preserve"> lineages of Melanesian </w:t>
      </w:r>
      <w:r w:rsidRPr="00D97643">
        <w:rPr>
          <w:i/>
          <w:iCs/>
        </w:rPr>
        <w:t>Gehyra</w:t>
      </w:r>
      <w:r>
        <w:t xml:space="preserve"> also show evidence of a shift in body size optima towards </w:t>
      </w:r>
      <w:r>
        <w:lastRenderedPageBreak/>
        <w:t>very large size</w:t>
      </w:r>
      <w:r w:rsidR="00CC3BAB">
        <w:t>. Below</w:t>
      </w:r>
      <w:r w:rsidR="00F66BA2">
        <w:t>,</w:t>
      </w:r>
      <w:r w:rsidR="00CC3BAB">
        <w:t xml:space="preserve"> we discuss the significance of these results both for understanding the biogeographic history of Austra</w:t>
      </w:r>
      <w:r w:rsidR="00186AFC">
        <w:t>lasia</w:t>
      </w:r>
      <w:r w:rsidR="00CC3BAB">
        <w:t xml:space="preserve">, and </w:t>
      </w:r>
      <w:r w:rsidR="005532C4">
        <w:t>the</w:t>
      </w:r>
      <w:r w:rsidR="00CC3BAB">
        <w:t xml:space="preserve"> factors that may mediate patterns of dispersal and ecological diversification across insular and continental regions.</w:t>
      </w:r>
      <w:r>
        <w:t xml:space="preserve"> </w:t>
      </w:r>
    </w:p>
    <w:p w14:paraId="3C32CDA3" w14:textId="77777777" w:rsidR="0091061C" w:rsidRDefault="0091061C" w:rsidP="00355AB4"/>
    <w:p w14:paraId="1EAB552C" w14:textId="63BC9119" w:rsidR="0091061C" w:rsidRDefault="0091061C" w:rsidP="0091061C">
      <w:pPr>
        <w:rPr>
          <w:b/>
        </w:rPr>
      </w:pPr>
      <w:r>
        <w:rPr>
          <w:b/>
        </w:rPr>
        <w:t xml:space="preserve">Phylogeny of </w:t>
      </w:r>
      <w:r w:rsidRPr="008549FE">
        <w:rPr>
          <w:b/>
          <w:i/>
          <w:iCs/>
        </w:rPr>
        <w:t>Gehyra</w:t>
      </w:r>
    </w:p>
    <w:p w14:paraId="2DEF33F4" w14:textId="77777777" w:rsidR="0091061C" w:rsidRDefault="0091061C" w:rsidP="0091061C">
      <w:pPr>
        <w:rPr>
          <w:b/>
        </w:rPr>
      </w:pPr>
    </w:p>
    <w:p w14:paraId="4CA8EF9B" w14:textId="425D25B9" w:rsidR="0091061C" w:rsidRDefault="0091061C" w:rsidP="0091061C">
      <w:r>
        <w:t xml:space="preserve">This study represents the most complete and </w:t>
      </w:r>
      <w:r w:rsidR="00F844C7">
        <w:t>gene-comprehensive</w:t>
      </w:r>
      <w:r>
        <w:t xml:space="preserve"> phylogeny of </w:t>
      </w:r>
      <w:r w:rsidRPr="008549FE">
        <w:rPr>
          <w:i/>
          <w:iCs/>
        </w:rPr>
        <w:t xml:space="preserve">Gehyra </w:t>
      </w:r>
      <w:r>
        <w:t xml:space="preserve">published to date. The six major species groups of </w:t>
      </w:r>
      <w:r w:rsidRPr="00D22674">
        <w:rPr>
          <w:i/>
          <w:iCs/>
        </w:rPr>
        <w:t xml:space="preserve">Gehyra </w:t>
      </w:r>
      <w:r>
        <w:t xml:space="preserve">identified here are </w:t>
      </w:r>
      <w:r w:rsidR="00F844C7">
        <w:t>well-supported</w:t>
      </w:r>
      <w:r>
        <w:t xml:space="preserve"> and robust, as are most shallower relationships, although the</w:t>
      </w:r>
      <w:r w:rsidR="00490315">
        <w:t xml:space="preserve"> latter</w:t>
      </w:r>
      <w:r>
        <w:t xml:space="preserve"> were not the primary focus of this paper</w:t>
      </w:r>
      <w:r w:rsidR="00BA765D">
        <w:t xml:space="preserve"> </w:t>
      </w:r>
      <w:r w:rsidR="00BA765D" w:rsidRPr="007A72A2">
        <w:t>(</w:t>
      </w:r>
      <w:r w:rsidR="007A72A2" w:rsidRPr="007A72A2">
        <w:t xml:space="preserve">see </w:t>
      </w:r>
      <w:r w:rsidR="007A72A2" w:rsidRPr="007A72A2">
        <w:fldChar w:fldCharType="begin"/>
      </w:r>
      <w:r w:rsidR="007A72A2">
        <w:instrText xml:space="preserve"> ADDIN EN.CITE &lt;EndNote&gt;&lt;Cite&gt;&lt;Author&gt;Ashman&lt;/Author&gt;&lt;Year&gt;2018&lt;/Year&gt;&lt;RecNum&gt;56&lt;/RecNum&gt;&lt;DisplayText&gt;(Ashman et al., 2018; Oliver et al., 2019)&lt;/DisplayText&gt;&lt;record&gt;&lt;rec-number&gt;56&lt;/rec-number&gt;&lt;foreign-keys&gt;&lt;key app="EN" db-id="few0x52dq052frepdtrpxadctdwpwsfffwed" timestamp="1741931483"&gt;56&lt;/key&gt;&lt;/foreign-keys&gt;&lt;ref-type name="Journal Article"&gt;17&lt;/ref-type&gt;&lt;contributors&gt;&lt;authors&gt;&lt;author&gt;Ashman, LG&lt;/author&gt;&lt;author&gt;Bragg, JG&lt;/author&gt;&lt;author&gt;Doughty, Paul&lt;/author&gt;&lt;author&gt;Hutchinson, MN&lt;/author&gt;&lt;author&gt;Bank, Sarah&lt;/author&gt;&lt;author&gt;Matzke, NJ&lt;/author&gt;&lt;author&gt;Oliver, Paul&lt;/author&gt;&lt;author&gt;Moritz, Craig&lt;/author&gt;&lt;/authors&gt;&lt;/contributors&gt;&lt;titles&gt;&lt;title&gt;Diversification across biomes in a continental lizard radiation&lt;/title&gt;&lt;secondary-title&gt;Evolution&lt;/secondary-title&gt;&lt;/titles&gt;&lt;periodical&gt;&lt;full-title&gt;Evolution&lt;/full-title&gt;&lt;/periodical&gt;&lt;pages&gt;1553-1569&lt;/pages&gt;&lt;volume&gt;72&lt;/volume&gt;&lt;number&gt;8&lt;/number&gt;&lt;dates&gt;&lt;year&gt;2018&lt;/year&gt;&lt;/dates&gt;&lt;isbn&gt;1558-5646&lt;/isbn&gt;&lt;urls&gt;&lt;/urls&gt;&lt;/record&gt;&lt;/Cite&gt;&lt;Cite&gt;&lt;Author&gt;Oliver&lt;/Author&gt;&lt;Year&gt;2019&lt;/Year&gt;&lt;RecNum&gt;55&lt;/RecNum&gt;&lt;record&gt;&lt;rec-number&gt;55&lt;/rec-number&gt;&lt;foreign-keys&gt;&lt;key app="EN" db-id="few0x52dq052frepdtrpxadctdwpwsfffwed" timestamp="1741931482"&gt;55&lt;/key&gt;&lt;/foreign-keys&gt;&lt;ref-type name="Journal Article"&gt;17&lt;/ref-type&gt;&lt;contributors&gt;&lt;authors&gt;&lt;author&gt;Oliver, Paul M&lt;/author&gt;&lt;author&gt;Ashman, Lauren G&lt;/author&gt;&lt;author&gt;Bank, Sarah&lt;/author&gt;&lt;author&gt;Laver, Rebecca J&lt;/author&gt;&lt;author&gt;Pratt, Renae C&lt;/author&gt;&lt;author&gt;Tedeschi, Leonardo G&lt;/author&gt;&lt;author&gt;Moritz, Craig C&lt;/author&gt;&lt;/authors&gt;&lt;/contributors&gt;&lt;titles&gt;&lt;title&gt;On and off the rocks: persistence and ecological diversification in a tropical Australian lizard radiation&lt;/title&gt;&lt;secondary-title&gt;BMC Evolutionary Biology&lt;/secondary-title&gt;&lt;/titles&gt;&lt;periodical&gt;&lt;full-title&gt;BMC Evolutionary Biology&lt;/full-title&gt;&lt;/periodical&gt;&lt;pages&gt;1-15&lt;/pages&gt;&lt;volume&gt;19&lt;/volume&gt;&lt;dates&gt;&lt;year&gt;2019&lt;/year&gt;&lt;/dates&gt;&lt;urls&gt;&lt;/urls&gt;&lt;/record&gt;&lt;/Cite&gt;&lt;/EndNote&gt;</w:instrText>
      </w:r>
      <w:r w:rsidR="007A72A2" w:rsidRPr="007A72A2">
        <w:fldChar w:fldCharType="separate"/>
      </w:r>
      <w:r w:rsidR="007A72A2">
        <w:rPr>
          <w:noProof/>
        </w:rPr>
        <w:t>(Ashman et al., 2018; Oliver et al., 2019)</w:t>
      </w:r>
      <w:r w:rsidR="007A72A2" w:rsidRPr="007A72A2">
        <w:fldChar w:fldCharType="end"/>
      </w:r>
      <w:r w:rsidRPr="007A72A2">
        <w:t>. Our sampling also s</w:t>
      </w:r>
      <w:r>
        <w:t xml:space="preserve">upports the distinctiveness of most recognised Melanesian </w:t>
      </w:r>
      <w:r w:rsidR="00F844C7">
        <w:t>species and</w:t>
      </w:r>
      <w:r>
        <w:t xml:space="preserve"> further highlights divergent lineages that are either unnamed or for which the correct name is uncertain. Resolving the status and ecology of these potentially unnamed taxa is a priority for ongoing work, however</w:t>
      </w:r>
      <w:r w:rsidR="00F844C7">
        <w:t>,</w:t>
      </w:r>
      <w:r w:rsidR="00490315">
        <w:t xml:space="preserve"> documentation of this Melanesian diversity</w:t>
      </w:r>
      <w:r>
        <w:t xml:space="preserve"> will probably not change our </w:t>
      </w:r>
      <w:proofErr w:type="gramStart"/>
      <w:r w:rsidR="00F844C7">
        <w:t>broad-scale</w:t>
      </w:r>
      <w:proofErr w:type="gramEnd"/>
      <w:r w:rsidR="00F844C7">
        <w:t xml:space="preserve"> </w:t>
      </w:r>
      <w:r>
        <w:t xml:space="preserve">understanding of the biogeography of </w:t>
      </w:r>
      <w:r w:rsidRPr="008B6FA4">
        <w:rPr>
          <w:i/>
          <w:iCs/>
        </w:rPr>
        <w:t>Gehyra</w:t>
      </w:r>
      <w:r w:rsidR="007A72A2">
        <w:rPr>
          <w:i/>
          <w:iCs/>
        </w:rPr>
        <w:t xml:space="preserve"> </w:t>
      </w:r>
      <w:r w:rsidR="007A72A2">
        <w:t>in Australasia</w:t>
      </w:r>
      <w:r>
        <w:t xml:space="preserve">. </w:t>
      </w:r>
    </w:p>
    <w:p w14:paraId="4826CC28" w14:textId="094CE969" w:rsidR="0091061C" w:rsidRDefault="0091061C" w:rsidP="007A72A2">
      <w:pPr>
        <w:ind w:firstLine="720"/>
      </w:pPr>
      <w:r>
        <w:t>In contrast</w:t>
      </w:r>
      <w:r w:rsidR="00F844C7">
        <w:t>,</w:t>
      </w:r>
      <w:r>
        <w:t xml:space="preserve"> the shortage of genetic (and especially genomic) data for the small number of </w:t>
      </w:r>
      <w:r w:rsidRPr="008549FE">
        <w:rPr>
          <w:i/>
          <w:iCs/>
        </w:rPr>
        <w:t>Gehyra</w:t>
      </w:r>
      <w:r>
        <w:t xml:space="preserve"> endemic to Asia, and the absence of </w:t>
      </w:r>
      <w:r w:rsidR="002C7D67">
        <w:t>matching</w:t>
      </w:r>
      <w:r>
        <w:t xml:space="preserve"> genomic data for probable outgroups in the genera </w:t>
      </w:r>
      <w:r w:rsidRPr="008549FE">
        <w:rPr>
          <w:i/>
          <w:iCs/>
        </w:rPr>
        <w:t>Hemiphyllodactylus</w:t>
      </w:r>
      <w:r>
        <w:t xml:space="preserve"> and </w:t>
      </w:r>
      <w:r w:rsidRPr="008549FE">
        <w:rPr>
          <w:i/>
          <w:iCs/>
        </w:rPr>
        <w:t>Perochirus</w:t>
      </w:r>
      <w:r>
        <w:t xml:space="preserve"> </w:t>
      </w:r>
      <w:r w:rsidR="00ED3B3E">
        <w:fldChar w:fldCharType="begin"/>
      </w:r>
      <w:r w:rsidR="00ED3B3E">
        <w:instrText xml:space="preserve"> ADDIN EN.CITE &lt;EndNote&gt;&lt;Cite&gt;&lt;Author&gt;Heinicke&lt;/Author&gt;&lt;Year&gt;2011&lt;/Year&gt;&lt;RecNum&gt;59&lt;/RecNum&gt;&lt;DisplayText&gt;(Heinicke et al., 2011)&lt;/DisplayText&gt;&lt;record&gt;&lt;rec-number&gt;59&lt;/rec-number&gt;&lt;foreign-keys&gt;&lt;key app="EN" db-id="few0x52dq052frepdtrpxadctdwpwsfffwed" timestamp="1741931489"&gt;59&lt;/key&gt;&lt;/foreign-keys&gt;&lt;ref-type name="Journal Article"&gt;17&lt;/ref-type&gt;&lt;contributors&gt;&lt;authors&gt;&lt;author&gt;Heinicke, Matthew P&lt;/author&gt;&lt;author&gt;Greenbaum, Eli&lt;/author&gt;&lt;author&gt;Jackman, Todd R&lt;/author&gt;&lt;author&gt;Bauer, Aaron M&lt;/author&gt;&lt;/authors&gt;&lt;/cont</w:instrText>
      </w:r>
      <w:r w:rsidR="00ED3B3E">
        <w:rPr>
          <w:rFonts w:hint="eastAsia"/>
        </w:rPr>
        <w:instrText>ributors&gt;&lt;titles&gt;&lt;title&gt;Phylogeny of a trans</w:instrText>
      </w:r>
      <w:r w:rsidR="00ED3B3E">
        <w:rPr>
          <w:rFonts w:hint="eastAsia"/>
        </w:rPr>
        <w:instrText>‐</w:instrText>
      </w:r>
      <w:r w:rsidR="00ED3B3E">
        <w:rPr>
          <w:rFonts w:hint="eastAsia"/>
        </w:rPr>
        <w:instrText>Wallacean radiation (Squamata, Gekkonidae, Gehyra) supports a single early colonization of Australia&lt;/title&gt;&lt;secondary-title&gt;Zoologica Scripta&lt;/secondary-title&gt;&lt;/titles&gt;&lt;periodical&gt;&lt;full-title&gt;Zoologica Scripta</w:instrText>
      </w:r>
      <w:r w:rsidR="00ED3B3E">
        <w:instrText>&lt;/full-title&gt;&lt;/periodical&gt;&lt;pages&gt;584-602&lt;/pages&gt;&lt;volume&gt;40&lt;/volume&gt;&lt;number&gt;6&lt;/number&gt;&lt;dates&gt;&lt;year&gt;2011&lt;/year&gt;&lt;/dates&gt;&lt;isbn&gt;0300-3256&lt;/isbn&gt;&lt;urls&gt;&lt;/urls&gt;&lt;/record&gt;&lt;/Cite&gt;&lt;/EndNote&gt;</w:instrText>
      </w:r>
      <w:r w:rsidR="00ED3B3E">
        <w:fldChar w:fldCharType="separate"/>
      </w:r>
      <w:r w:rsidR="00ED3B3E">
        <w:rPr>
          <w:noProof/>
        </w:rPr>
        <w:t>(Heinicke et al., 2011)</w:t>
      </w:r>
      <w:r w:rsidR="00ED3B3E">
        <w:fldChar w:fldCharType="end"/>
      </w:r>
      <w:r w:rsidR="00ED3B3E">
        <w:t xml:space="preserve"> </w:t>
      </w:r>
      <w:r>
        <w:t>are major constraint</w:t>
      </w:r>
      <w:r w:rsidR="00F844C7">
        <w:t>s</w:t>
      </w:r>
      <w:r>
        <w:t xml:space="preserve"> on our understanding</w:t>
      </w:r>
      <w:r w:rsidR="00F844C7">
        <w:t xml:space="preserve"> of</w:t>
      </w:r>
      <w:r>
        <w:t xml:space="preserve"> the </w:t>
      </w:r>
      <w:r w:rsidR="00F844C7">
        <w:t xml:space="preserve">deep-scale </w:t>
      </w:r>
      <w:r>
        <w:t>relationships and biogeography</w:t>
      </w:r>
      <w:r w:rsidR="002C7D67">
        <w:t xml:space="preserve"> of </w:t>
      </w:r>
      <w:r w:rsidR="002C7D67" w:rsidRPr="00ED3B3E">
        <w:rPr>
          <w:i/>
          <w:iCs/>
        </w:rPr>
        <w:t>Gehyra</w:t>
      </w:r>
      <w:r>
        <w:t xml:space="preserve">. </w:t>
      </w:r>
      <w:r w:rsidR="00490315">
        <w:t>Most notably,</w:t>
      </w:r>
      <w:r>
        <w:t xml:space="preserve"> relationships of the </w:t>
      </w:r>
      <w:r w:rsidRPr="00D22674">
        <w:rPr>
          <w:i/>
          <w:iCs/>
        </w:rPr>
        <w:t>oceanica</w:t>
      </w:r>
      <w:r>
        <w:t xml:space="preserve"> and </w:t>
      </w:r>
      <w:r w:rsidRPr="00D22674">
        <w:rPr>
          <w:i/>
          <w:iCs/>
        </w:rPr>
        <w:t>mutilata</w:t>
      </w:r>
      <w:r>
        <w:t xml:space="preserve"> groups vary in our analyses when compared against phylogenies</w:t>
      </w:r>
      <w:r w:rsidR="00BA765D">
        <w:t xml:space="preserve"> (using concatenation)</w:t>
      </w:r>
      <w:r>
        <w:t xml:space="preserve"> with more outgroups </w:t>
      </w:r>
      <w:r>
        <w:fldChar w:fldCharType="begin"/>
      </w:r>
      <w:r>
        <w:instrText xml:space="preserve"> ADDIN EN.CITE &lt;EndNote&gt;&lt;Cite&gt;&lt;Author&gt;Heinicke&lt;/Author&gt;&lt;Year&gt;2011&lt;/Year&gt;&lt;RecNum&gt;59&lt;/RecNum&gt;&lt;DisplayText&gt;(Heinicke et al., 2011; Title et al., 2024)&lt;/DisplayText&gt;&lt;record&gt;&lt;rec-number&gt;59&lt;/rec-number&gt;&lt;foreign-keys&gt;&lt;key app="EN" db-id="few0x52dq052frepdtrpxadctdwpwsfffwed" timestamp="1741931489"&gt;59&lt;/key&gt;&lt;/foreign-keys&gt;&lt;ref-type name="Journal Article"&gt;17&lt;/ref-type&gt;&lt;contributors&gt;&lt;authors&gt;&lt;author&gt;Heinicke, Matthew P&lt;/author&gt;&lt;author&gt;Greenbaum, Eli&lt;/author&gt;&lt;author&gt;Jackman, Todd R&lt;/author&gt;&lt;author&gt;Bauer, Aaron M&lt;/aut</w:instrText>
      </w:r>
      <w:r>
        <w:rPr>
          <w:rFonts w:hint="eastAsia"/>
        </w:rPr>
        <w:instrText>hor&gt;&lt;/authors&gt;&lt;/contributors&gt;&lt;titles&gt;&lt;title&gt;Phylogeny of a trans</w:instrText>
      </w:r>
      <w:r>
        <w:rPr>
          <w:rFonts w:hint="eastAsia"/>
        </w:rPr>
        <w:instrText>‐</w:instrText>
      </w:r>
      <w:r>
        <w:rPr>
          <w:rFonts w:hint="eastAsia"/>
        </w:rPr>
        <w:instrText>Wallacean radiation (Squamata, Gekkonidae, Gehyra) supports a single early colonization of Australia&lt;/title&gt;&lt;secondary-title&gt;Zoologica Scripta&lt;/secondary-title&gt;&lt;/titles&gt;&lt;periodical&gt;&lt;full-tit</w:instrText>
      </w:r>
      <w:r>
        <w:instrText>le&gt;Zoologica Scripta&lt;/full-title&gt;&lt;/periodical&gt;&lt;pages&gt;584-602&lt;/pages&gt;&lt;volume&gt;40&lt;/volume&gt;&lt;number&gt;6&lt;/number&gt;&lt;dates&gt;&lt;year&gt;2011&lt;/year&gt;&lt;/dates&gt;&lt;isbn&gt;0300-3256&lt;/isbn&gt;&lt;urls&gt;&lt;/urls&gt;&lt;/record&gt;&lt;/Cite&gt;&lt;Cite&gt;&lt;Author&gt;Title&lt;/Author&gt;&lt;Year&gt;2024&lt;/Year&gt;&lt;RecNum&gt;99&lt;/RecNum&gt;&lt;record&gt;&lt;rec-number&gt;99&lt;/rec-number&gt;&lt;foreign-keys&gt;&lt;key app="EN" db-id="few0x52dq052frepdtrpxadctdwpwsfffwed" timestamp="1742342513"&gt;99&lt;/key&gt;&lt;/foreign-keys&gt;&lt;ref-type name="Journal Article"&gt;17&lt;/ref-type&gt;&lt;contributors&gt;&lt;authors&gt;&lt;author&gt;Title, Pascal O&lt;/author&gt;&lt;author&gt;Singhal, Sonal&lt;/author&gt;&lt;author&gt;Grundler, Michael C&lt;/author&gt;&lt;author&gt;Costa, Gabriel C&lt;/author&gt;&lt;author&gt;Pyron, R Alexander&lt;/author&gt;&lt;author&gt;Colston, Timothy J&lt;/author&gt;&lt;author&gt;Grundler, Maggie R&lt;/author&gt;&lt;author&gt;Prates, Ivan&lt;/author&gt;&lt;author&gt;Stepanova, Natasha&lt;/author&gt;&lt;author&gt;Jones, Marc EH&lt;/author&gt;&lt;/authors&gt;&lt;/contributors&gt;&lt;titles&gt;&lt;title&gt;The macroevolutionary singularity of snakes&lt;/title&gt;&lt;secondary-title&gt;Science&lt;/secondary-title&gt;&lt;/titles&gt;&lt;periodical&gt;&lt;full-title&gt;Science&lt;/full-title&gt;&lt;/periodical&gt;&lt;pages&gt;918-923&lt;/pages&gt;&lt;volume&gt;383&lt;/volume&gt;&lt;number&gt;6685&lt;/number&gt;&lt;dates&gt;&lt;year&gt;2024&lt;/year&gt;&lt;/dates&gt;&lt;isbn&gt;0036-8075&lt;/isbn&gt;&lt;urls&gt;&lt;/urls&gt;&lt;/record&gt;&lt;/Cite&gt;&lt;/EndNote&gt;</w:instrText>
      </w:r>
      <w:r>
        <w:fldChar w:fldCharType="separate"/>
      </w:r>
      <w:r>
        <w:rPr>
          <w:noProof/>
        </w:rPr>
        <w:t>(Heinicke et al., 2011; Title et al., 2024)</w:t>
      </w:r>
      <w:r>
        <w:fldChar w:fldCharType="end"/>
      </w:r>
      <w:r>
        <w:t>. Alternative positions for these species groups and the addition of missing Asian taxa may</w:t>
      </w:r>
      <w:r w:rsidR="00ED3B3E">
        <w:t xml:space="preserve"> also</w:t>
      </w:r>
      <w:r>
        <w:t xml:space="preserve"> be the difference between inferring whether </w:t>
      </w:r>
      <w:r w:rsidRPr="008549FE">
        <w:rPr>
          <w:i/>
          <w:iCs/>
        </w:rPr>
        <w:t>Gehyra</w:t>
      </w:r>
      <w:r>
        <w:t xml:space="preserve"> </w:t>
      </w:r>
      <w:r w:rsidR="00ED3B3E">
        <w:t>have deep Oligocene origins</w:t>
      </w:r>
      <w:r>
        <w:t xml:space="preserve"> </w:t>
      </w:r>
      <w:r w:rsidR="00ED3B3E">
        <w:t>on Island Arcs in the south-west Pacific (like some other co-</w:t>
      </w:r>
      <w:r w:rsidR="00F844C7">
        <w:t>occurring</w:t>
      </w:r>
      <w:r w:rsidR="00ED3B3E">
        <w:t xml:space="preserve"> </w:t>
      </w:r>
      <w:r w:rsidR="00ED3B3E" w:rsidRPr="00A2129A">
        <w:t>Australasian squamate taxa</w:t>
      </w:r>
      <w:r w:rsidR="00A2129A" w:rsidRPr="00A2129A">
        <w:t xml:space="preserve"> </w:t>
      </w:r>
      <w:r w:rsidR="00A2129A" w:rsidRPr="00A2129A">
        <w:fldChar w:fldCharType="begin"/>
      </w:r>
      <w:r w:rsidR="00A2129A" w:rsidRPr="00A2129A">
        <w:instrText xml:space="preserve"> ADDIN EN.CITE &lt;EndNote&gt;&lt;Cite&gt;&lt;Author&gt;Oliver&lt;/Author&gt;&lt;Year&gt;2018&lt;/Year&gt;&lt;RecNum&gt;125&lt;/RecNum&gt;&lt;DisplayText&gt;(Oliver et al., 2018)&lt;/DisplayText&gt;&lt;record&gt;&lt;rec-number&gt;125&lt;/rec-number&gt;&lt;foreign-keys&gt;&lt;key app="EN" db-id="few0x52dq052frepdtrpxadctdwpwsfffwed" timestamp="1745554750"&gt;125&lt;/key&gt;&lt;/foreign-keys&gt;&lt;ref-type name="Journal Article"&gt;17&lt;/ref-type&gt;&lt;contributors&gt;&lt;authors&gt;&lt;author&gt;Oliver, Paul M&lt;/author&gt;&lt;author&gt;Brown, Rafe M&lt;/author&gt;&lt;author&gt;Kraus, Fred&lt;/author&gt;&lt;author&gt;Rittmeyer, Eric&lt;/author&gt;&lt;author&gt;Travers, Scott L&lt;/author&gt;&lt;author&gt;Siler, Cameron D&lt;/author&gt;&lt;/authors&gt;&lt;/contributors&gt;&lt;titles&gt;&lt;title&gt;Lizards of the lost arcs: mid-Cenozoic diversification, persistence and ecological marginalization in the West Pacific&lt;/title&gt;&lt;secondary-title&gt;Proceedings of the Royal Society B: Biological Sciences&lt;/secondary-title&gt;&lt;/titles&gt;&lt;periodical&gt;&lt;full-title&gt;Proceedings of the Royal Society B: Biological Sciences&lt;/full-title&gt;&lt;/periodical&gt;&lt;pages&gt;20171760&lt;/pages&gt;&lt;volume&gt;285&lt;/volume&gt;&lt;number&gt;1871&lt;/number&gt;&lt;dates&gt;&lt;year&gt;2018&lt;/year&gt;&lt;/dates&gt;&lt;isbn&gt;0962-8452&lt;/isbn&gt;&lt;urls&gt;&lt;/urls&gt;&lt;/record&gt;&lt;/Cite&gt;&lt;/EndNote&gt;</w:instrText>
      </w:r>
      <w:r w:rsidR="00A2129A" w:rsidRPr="00A2129A">
        <w:fldChar w:fldCharType="separate"/>
      </w:r>
      <w:r w:rsidR="00A2129A" w:rsidRPr="00A2129A">
        <w:rPr>
          <w:noProof/>
        </w:rPr>
        <w:t>(Oliver et al., 2018)</w:t>
      </w:r>
      <w:r w:rsidR="00A2129A" w:rsidRPr="00A2129A">
        <w:fldChar w:fldCharType="end"/>
      </w:r>
      <w:r w:rsidR="00ED3B3E" w:rsidRPr="00A2129A">
        <w:t>;</w:t>
      </w:r>
      <w:r w:rsidR="007A72A2" w:rsidRPr="00A2129A">
        <w:t xml:space="preserve"> </w:t>
      </w:r>
      <w:r w:rsidR="00ED3B3E" w:rsidRPr="00A2129A">
        <w:t>, or conversely, are more recent colonists from the Asian continental shelf</w:t>
      </w:r>
      <w:r w:rsidR="00A2129A" w:rsidRPr="00A2129A">
        <w:t xml:space="preserve"> </w:t>
      </w:r>
      <w:r w:rsidR="00A2129A" w:rsidRPr="00A2129A">
        <w:fldChar w:fldCharType="begin"/>
      </w:r>
      <w:r w:rsidR="00A2129A" w:rsidRPr="00A2129A">
        <w:instrText xml:space="preserve"> ADDIN EN.CITE &lt;EndNote&gt;&lt;Cite&gt;&lt;Author&gt;Oliver&lt;/Author&gt;&lt;Year&gt;2017&lt;/Year&gt;&lt;RecNum&gt;126&lt;/RecNum&gt;&lt;DisplayText&gt;(Oliver &amp;amp; Hugall, 2017)&lt;/DisplayText&gt;&lt;record&gt;&lt;rec-number&gt;126&lt;/rec-number&gt;&lt;foreign-keys&gt;&lt;key app="EN" db-id="few0x52dq052frepdtrpxadctdwpwsfffwed" timestamp="1745554758"&gt;126&lt;/key&gt;&lt;/foreign-keys&gt;&lt;ref-type name="Journal Article"&gt;17&lt;/ref-type&gt;&lt;contributors&gt;&lt;authors&gt;&lt;author&gt;Oliver, Paul M&lt;/author&gt;&lt;author&gt;Hugall, Andrew F&lt;/author&gt;&lt;/authors&gt;&lt;/contributors&gt;&lt;titles&gt;&lt;title&gt;Phylogenetic evidence for mid-Cenozoic turnover of a diverse continental biota&lt;/title&gt;&lt;secondary-title&gt;Nature Ecology &amp;amp; Evolution&lt;/secondary-title&gt;&lt;/titles&gt;&lt;periodical&gt;&lt;full-title&gt;Nature Ecology &amp;amp; Evolution&lt;/full-title&gt;&lt;/periodical&gt;&lt;pages&gt;1896-1902&lt;/pages&gt;&lt;volume&gt;1&lt;/volume&gt;&lt;number&gt;12&lt;/number&gt;&lt;dates&gt;&lt;year&gt;2017&lt;/year&gt;&lt;/dates&gt;&lt;isbn&gt;2397-334X&lt;/isbn&gt;&lt;urls&gt;&lt;/urls&gt;&lt;/record&gt;&lt;/Cite&gt;&lt;/EndNote&gt;</w:instrText>
      </w:r>
      <w:r w:rsidR="00A2129A" w:rsidRPr="00A2129A">
        <w:fldChar w:fldCharType="separate"/>
      </w:r>
      <w:r w:rsidR="00A2129A" w:rsidRPr="00A2129A">
        <w:rPr>
          <w:noProof/>
        </w:rPr>
        <w:t>(Oliver &amp; Hugall, 2017)</w:t>
      </w:r>
      <w:r w:rsidR="00A2129A" w:rsidRPr="00A2129A">
        <w:fldChar w:fldCharType="end"/>
      </w:r>
      <w:r w:rsidRPr="00A2129A">
        <w:t>.</w:t>
      </w:r>
      <w:r>
        <w:t xml:space="preserve"> Filling these data gaps should be a priority area for further research, although we reemphasise that new data is unlikely to change our interpretation that the well</w:t>
      </w:r>
      <w:r w:rsidR="00490315">
        <w:t>-</w:t>
      </w:r>
      <w:r>
        <w:t xml:space="preserve">sampled Australian and Melanesian radiations of </w:t>
      </w:r>
      <w:r w:rsidRPr="008549FE">
        <w:rPr>
          <w:i/>
          <w:iCs/>
        </w:rPr>
        <w:t>Gehyra</w:t>
      </w:r>
      <w:r>
        <w:t xml:space="preserve"> have largely independent</w:t>
      </w:r>
      <w:r w:rsidR="00BA765D">
        <w:t xml:space="preserve"> and distinctive</w:t>
      </w:r>
      <w:r>
        <w:t xml:space="preserve"> histories</w:t>
      </w:r>
      <w:r w:rsidR="002C7D67">
        <w:t xml:space="preserve"> (see below)</w:t>
      </w:r>
      <w:r>
        <w:t xml:space="preserve">. </w:t>
      </w:r>
    </w:p>
    <w:p w14:paraId="5BECC237" w14:textId="77777777" w:rsidR="00355AB4" w:rsidRDefault="00355AB4" w:rsidP="00270AEF">
      <w:pPr>
        <w:rPr>
          <w:b/>
        </w:rPr>
      </w:pPr>
    </w:p>
    <w:p w14:paraId="6DD9D750" w14:textId="578DB43C" w:rsidR="00355AB4" w:rsidRDefault="00525365" w:rsidP="00270AEF">
      <w:pPr>
        <w:rPr>
          <w:b/>
        </w:rPr>
      </w:pPr>
      <w:r>
        <w:rPr>
          <w:b/>
        </w:rPr>
        <w:t xml:space="preserve">Island </w:t>
      </w:r>
      <w:r w:rsidR="0091133D">
        <w:rPr>
          <w:b/>
        </w:rPr>
        <w:t xml:space="preserve">to </w:t>
      </w:r>
      <w:r>
        <w:rPr>
          <w:b/>
        </w:rPr>
        <w:t>continent dispersal</w:t>
      </w:r>
      <w:r w:rsidR="006958D4">
        <w:rPr>
          <w:b/>
        </w:rPr>
        <w:t>s</w:t>
      </w:r>
      <w:r w:rsidR="0091133D">
        <w:rPr>
          <w:b/>
        </w:rPr>
        <w:t xml:space="preserve"> in Australasia</w:t>
      </w:r>
    </w:p>
    <w:p w14:paraId="67F4F42D" w14:textId="77777777" w:rsidR="0091133D" w:rsidRDefault="0091133D" w:rsidP="00270AEF">
      <w:pPr>
        <w:rPr>
          <w:b/>
        </w:rPr>
      </w:pPr>
    </w:p>
    <w:p w14:paraId="049E13E7" w14:textId="72E18CB6" w:rsidR="00EF74DE" w:rsidRDefault="00F50EF7" w:rsidP="00D97D39">
      <w:r>
        <w:rPr>
          <w:bCs/>
        </w:rPr>
        <w:t xml:space="preserve">Understanding </w:t>
      </w:r>
      <w:r w:rsidR="008549FE">
        <w:rPr>
          <w:bCs/>
        </w:rPr>
        <w:t xml:space="preserve">the </w:t>
      </w:r>
      <w:r>
        <w:rPr>
          <w:bCs/>
        </w:rPr>
        <w:t>degree to which the biotas of Australia and</w:t>
      </w:r>
      <w:r w:rsidR="000C1EA4">
        <w:rPr>
          <w:bCs/>
        </w:rPr>
        <w:t xml:space="preserve"> Melanesia (and especially </w:t>
      </w:r>
      <w:r>
        <w:rPr>
          <w:bCs/>
        </w:rPr>
        <w:t>New Guinea</w:t>
      </w:r>
      <w:r w:rsidR="000C1EA4">
        <w:rPr>
          <w:bCs/>
        </w:rPr>
        <w:t>)</w:t>
      </w:r>
      <w:r>
        <w:rPr>
          <w:bCs/>
        </w:rPr>
        <w:t xml:space="preserve"> are shared has been a theme in Australasian biogeography for over 150 years</w:t>
      </w:r>
      <w:r w:rsidR="005532C4">
        <w:rPr>
          <w:bCs/>
        </w:rPr>
        <w:t xml:space="preserve"> </w:t>
      </w:r>
      <w:r w:rsidR="005532C4">
        <w:rPr>
          <w:bCs/>
        </w:rPr>
        <w:fldChar w:fldCharType="begin"/>
      </w:r>
      <w:r w:rsidR="00E13421">
        <w:rPr>
          <w:bCs/>
        </w:rPr>
        <w:instrText xml:space="preserve"> ADDIN EN.CITE &lt;EndNote&gt;&lt;Cite&gt;&lt;Author&gt;Heinsohn&lt;/Author&gt;&lt;Year&gt;2006&lt;/Year&gt;&lt;RecNum&gt;91&lt;/RecNum&gt;&lt;DisplayText&gt;(Heinsohn &amp;amp; Hope, 2006; Wallace, 1876)&lt;/DisplayText&gt;&lt;record&gt;&lt;rec-number&gt;91&lt;/rec-number&gt;&lt;foreign-keys&gt;&lt;key app="EN" db-id="few0x52dq052frepdtrpxadctdwpwsfffwed" timestamp="1742088329"&gt;91&lt;/key&gt;&lt;/foreign-keys&gt;&lt;ref-type name="Book Section"&gt;5&lt;/ref-type&gt;&lt;contributors&gt;&lt;authors&gt;&lt;author&gt;Heinsohn, Tom&lt;/author&gt;&lt;author&gt;Hope, Geoffrey&lt;/author&gt;&lt;/authors&gt;&lt;/contributors&gt;&lt;titles&gt;&lt;title&gt;The Torresian connections: zoogeography of New Guinea&lt;/title&gt;&lt;secondary-title&gt;Evolution and biogeography of Australian vertebrates&lt;/secondary-title&gt;&lt;/titles&gt;&lt;pages&gt;71-93&lt;/pages&gt;&lt;dates&gt;&lt;year&gt;2006&lt;/year&gt;&lt;/dates&gt;&lt;publisher&gt;Australian Scientific Publishing&lt;/publisher&gt;&lt;urls&gt;&lt;/urls&gt;&lt;/record&gt;&lt;/Cite&gt;&lt;Cite&gt;&lt;Author&gt;Wallace&lt;/Author&gt;&lt;Year&gt;1876&lt;/Year&gt;&lt;RecNum&gt;100&lt;/RecNum&gt;&lt;record&gt;&lt;rec-number&gt;100&lt;/rec-number&gt;&lt;foreign-keys&gt;&lt;key app="EN" db-id="few0x52dq052frepdtrpxadctdwpwsfffwed" timestamp="1742347682"&gt;100&lt;/key&gt;&lt;/foreign-keys&gt;&lt;ref-type name="Book"&gt;6&lt;/ref-type&gt;&lt;contributors&gt;&lt;authors&gt;&lt;author&gt;Wallace, Alfred Russel&lt;/author&gt;&lt;/authors&gt;&lt;/contributors&gt;&lt;titles&gt;&lt;title&gt;The geographical distribution of animals&lt;/title&gt;&lt;/titles&gt;&lt;dates&gt;&lt;year&gt;1876&lt;/year&gt;&lt;/dates&gt;&lt;urls&gt;&lt;/urls&gt;&lt;/record&gt;&lt;/Cite&gt;&lt;/EndNote&gt;</w:instrText>
      </w:r>
      <w:r w:rsidR="005532C4">
        <w:rPr>
          <w:bCs/>
        </w:rPr>
        <w:fldChar w:fldCharType="separate"/>
      </w:r>
      <w:r w:rsidR="00E13421">
        <w:rPr>
          <w:bCs/>
          <w:noProof/>
        </w:rPr>
        <w:t>(Heinsohn &amp; Hope, 2006; Wallace, 1876)</w:t>
      </w:r>
      <w:r w:rsidR="005532C4">
        <w:rPr>
          <w:bCs/>
        </w:rPr>
        <w:fldChar w:fldCharType="end"/>
      </w:r>
      <w:r>
        <w:rPr>
          <w:bCs/>
        </w:rPr>
        <w:t xml:space="preserve">. </w:t>
      </w:r>
      <w:r w:rsidR="00831349" w:rsidRPr="00D97D39">
        <w:rPr>
          <w:bCs/>
        </w:rPr>
        <w:t xml:space="preserve">Our data indicate that dispersals between Australia and </w:t>
      </w:r>
      <w:r w:rsidR="000C1EA4">
        <w:rPr>
          <w:bCs/>
        </w:rPr>
        <w:t xml:space="preserve">islands </w:t>
      </w:r>
      <w:r w:rsidR="00831349" w:rsidRPr="00D97D39">
        <w:rPr>
          <w:bCs/>
        </w:rPr>
        <w:t>ha</w:t>
      </w:r>
      <w:r w:rsidR="00E86DB3">
        <w:rPr>
          <w:bCs/>
        </w:rPr>
        <w:t>ve</w:t>
      </w:r>
      <w:r w:rsidR="00831349" w:rsidRPr="00D97D39">
        <w:rPr>
          <w:bCs/>
        </w:rPr>
        <w:t xml:space="preserve"> </w:t>
      </w:r>
      <w:r w:rsidR="00D97D39" w:rsidRPr="00D97D39">
        <w:rPr>
          <w:bCs/>
        </w:rPr>
        <w:t xml:space="preserve">played a limited role in shaping the contemporary diversity of </w:t>
      </w:r>
      <w:r w:rsidR="00D97D39" w:rsidRPr="00D97D39">
        <w:rPr>
          <w:bCs/>
          <w:i/>
          <w:iCs/>
        </w:rPr>
        <w:t>Gehyra</w:t>
      </w:r>
      <w:r w:rsidR="00D97D39" w:rsidRPr="00D97D39">
        <w:rPr>
          <w:bCs/>
        </w:rPr>
        <w:t>.</w:t>
      </w:r>
      <w:r w:rsidR="00D97D39">
        <w:rPr>
          <w:bCs/>
        </w:rPr>
        <w:t xml:space="preserve"> </w:t>
      </w:r>
      <w:r w:rsidR="00E17779">
        <w:rPr>
          <w:bCs/>
        </w:rPr>
        <w:t>Furthermore</w:t>
      </w:r>
      <w:r w:rsidR="008549FE">
        <w:rPr>
          <w:bCs/>
        </w:rPr>
        <w:t>,</w:t>
      </w:r>
      <w:r w:rsidR="00E17779">
        <w:rPr>
          <w:bCs/>
        </w:rPr>
        <w:t xml:space="preserve"> the probability of dispersal is inferred</w:t>
      </w:r>
      <w:r w:rsidR="00E13421">
        <w:rPr>
          <w:bCs/>
        </w:rPr>
        <w:t xml:space="preserve"> to be lower</w:t>
      </w:r>
      <w:r w:rsidR="00E17779">
        <w:rPr>
          <w:bCs/>
        </w:rPr>
        <w:t xml:space="preserve"> </w:t>
      </w:r>
      <w:r w:rsidR="00E13421">
        <w:rPr>
          <w:bCs/>
        </w:rPr>
        <w:t xml:space="preserve">in the </w:t>
      </w:r>
      <w:r w:rsidR="000C1EA4">
        <w:rPr>
          <w:bCs/>
        </w:rPr>
        <w:t>last ten million years</w:t>
      </w:r>
      <w:r w:rsidR="00E17779">
        <w:rPr>
          <w:bCs/>
        </w:rPr>
        <w:t>, despite the increasing</w:t>
      </w:r>
      <w:r w:rsidR="000C1EA4">
        <w:rPr>
          <w:bCs/>
        </w:rPr>
        <w:t xml:space="preserve"> extent of land in the New Guinea region</w:t>
      </w:r>
      <w:r w:rsidR="00A7718B">
        <w:rPr>
          <w:bCs/>
        </w:rPr>
        <w:t xml:space="preserve"> and formation of land bridges</w:t>
      </w:r>
      <w:r w:rsidR="000C1EA4">
        <w:rPr>
          <w:bCs/>
        </w:rPr>
        <w:t xml:space="preserve"> through this time </w:t>
      </w:r>
      <w:r w:rsidR="000C1EA4">
        <w:rPr>
          <w:bCs/>
        </w:rPr>
        <w:fldChar w:fldCharType="begin"/>
      </w:r>
      <w:r w:rsidR="000C1EA4">
        <w:rPr>
          <w:bCs/>
        </w:rPr>
        <w:instrText xml:space="preserve"> ADDIN EN.CITE &lt;EndNote&gt;&lt;Cite&gt;&lt;Author&gt;Harrington&lt;/Author&gt;&lt;Year&gt;2017&lt;/Year&gt;&lt;RecNum&gt;88&lt;/RecNum&gt;&lt;DisplayText&gt;(Harrington et al., 2017)&lt;/DisplayText&gt;&lt;record&gt;&lt;rec-number&gt;88&lt;/rec-number&gt;&lt;foreign-keys&gt;&lt;key app="EN" db-id="few0x52dq052frepdtrpxadctdwpwsfffwed" timestamp="1742087191"&gt;88&lt;/key&gt;&lt;/foreign-keys&gt;&lt;ref-type name="Journal Article"&gt;17&lt;/ref-type&gt;&lt;contributors&gt;&lt;authors&gt;&lt;author&gt;Harrington, Lauren&lt;/author&gt;&lt;author&gt;Zahirovic, Sabin&lt;/author&gt;&lt;author&gt;Flament, Nicolas&lt;/author&gt;&lt;author&gt;Müller, R Dietmar&lt;/author&gt;&lt;/authors&gt;&lt;/contributors&gt;&lt;titles&gt;&lt;title&gt;The role of deep Earth dynamics in driving the flooding and emergence of New Guinea since the Jurassic&lt;/title&gt;&lt;secondary-title&gt;Earth and Planetary Science Letters&lt;/secondary-title&gt;&lt;/titles&gt;&lt;periodical&gt;&lt;full-title&gt;Earth and Planetary Science Letters&lt;/full-title&gt;&lt;/periodical&gt;&lt;pages&gt;273-283&lt;/pages&gt;&lt;volume&gt;479&lt;/volume&gt;&lt;dates&gt;&lt;year&gt;2017&lt;/year&gt;&lt;/dates&gt;&lt;isbn&gt;0012-821X&lt;/isbn&gt;&lt;urls&gt;&lt;/urls&gt;&lt;/record&gt;&lt;/Cite&gt;&lt;/EndNote&gt;</w:instrText>
      </w:r>
      <w:r w:rsidR="000C1EA4">
        <w:rPr>
          <w:bCs/>
        </w:rPr>
        <w:fldChar w:fldCharType="separate"/>
      </w:r>
      <w:r w:rsidR="000C1EA4">
        <w:rPr>
          <w:bCs/>
          <w:noProof/>
        </w:rPr>
        <w:t>(Harrington et al., 2017)</w:t>
      </w:r>
      <w:r w:rsidR="000C1EA4">
        <w:rPr>
          <w:bCs/>
        </w:rPr>
        <w:fldChar w:fldCharType="end"/>
      </w:r>
      <w:r w:rsidR="00E17779">
        <w:rPr>
          <w:bCs/>
        </w:rPr>
        <w:t xml:space="preserve">. </w:t>
      </w:r>
      <w:r w:rsidR="00D97D39">
        <w:rPr>
          <w:bCs/>
        </w:rPr>
        <w:t xml:space="preserve">In contrast, </w:t>
      </w:r>
      <w:r w:rsidR="00D97D39" w:rsidRPr="00A2129A">
        <w:rPr>
          <w:bCs/>
        </w:rPr>
        <w:t xml:space="preserve">frequent and often long-distance </w:t>
      </w:r>
      <w:r w:rsidR="00C95A93" w:rsidRPr="00A2129A">
        <w:rPr>
          <w:bCs/>
        </w:rPr>
        <w:t xml:space="preserve">overwater </w:t>
      </w:r>
      <w:r w:rsidR="00D97D39" w:rsidRPr="00A2129A">
        <w:rPr>
          <w:bCs/>
        </w:rPr>
        <w:t>dispersal</w:t>
      </w:r>
      <w:r w:rsidR="000C1EA4" w:rsidRPr="00A2129A">
        <w:rPr>
          <w:bCs/>
        </w:rPr>
        <w:t>s</w:t>
      </w:r>
      <w:r w:rsidR="00D97D39" w:rsidRPr="00A2129A">
        <w:rPr>
          <w:bCs/>
        </w:rPr>
        <w:t xml:space="preserve"> have clearly occurred in </w:t>
      </w:r>
      <w:r w:rsidR="00C95A93" w:rsidRPr="00A2129A">
        <w:rPr>
          <w:bCs/>
        </w:rPr>
        <w:t>several</w:t>
      </w:r>
      <w:r w:rsidR="00D97D39" w:rsidRPr="00A2129A">
        <w:rPr>
          <w:bCs/>
        </w:rPr>
        <w:t xml:space="preserve"> Melanesian lineages o</w:t>
      </w:r>
      <w:r w:rsidR="00C95A93" w:rsidRPr="00A2129A">
        <w:rPr>
          <w:bCs/>
        </w:rPr>
        <w:t>f</w:t>
      </w:r>
      <w:r w:rsidR="00D97D39" w:rsidRPr="00A2129A">
        <w:rPr>
          <w:bCs/>
        </w:rPr>
        <w:t xml:space="preserve"> </w:t>
      </w:r>
      <w:r w:rsidR="00D97D39" w:rsidRPr="00A2129A">
        <w:rPr>
          <w:bCs/>
          <w:i/>
          <w:iCs/>
        </w:rPr>
        <w:t>Gehyra</w:t>
      </w:r>
      <w:r w:rsidR="00BA765D" w:rsidRPr="00A2129A">
        <w:rPr>
          <w:bCs/>
        </w:rPr>
        <w:t xml:space="preserve"> (e.g.</w:t>
      </w:r>
      <w:r w:rsidR="00E86DB3" w:rsidRPr="00A2129A">
        <w:rPr>
          <w:bCs/>
        </w:rPr>
        <w:t>,</w:t>
      </w:r>
      <w:r w:rsidR="00A2129A" w:rsidRPr="00A2129A">
        <w:rPr>
          <w:bCs/>
        </w:rPr>
        <w:t xml:space="preserve"> </w:t>
      </w:r>
      <w:r w:rsidR="00A2129A" w:rsidRPr="00A2129A">
        <w:rPr>
          <w:bCs/>
        </w:rPr>
        <w:fldChar w:fldCharType="begin"/>
      </w:r>
      <w:r w:rsidR="00A2129A">
        <w:rPr>
          <w:bCs/>
        </w:rPr>
        <w:instrText xml:space="preserve"> ADDIN EN.CITE &lt;EndNote&gt;&lt;Cite&gt;&lt;Author&gt;Tonione&lt;/Author&gt;&lt;Year&gt;2016&lt;/Year&gt;&lt;RecNum&gt;124&lt;/RecNum&gt;&lt;DisplayText&gt;(Oliver et al., 2016; Tonione et al., 2016)&lt;/DisplayText&gt;&lt;record&gt;&lt;rec-number&gt;124&lt;/rec-number&gt;&lt;foreign-keys&gt;&lt;key app="EN" db-id="few0x52dq052frepdtrpxadctdwpwsfffwed" timestamp="1745554477"&gt;124&lt;/key&gt;&lt;/foreign-keys&gt;&lt;ref-type name="Journal Article"&gt;17&lt;/ref-type&gt;&lt;contributors&gt;&lt;authors&gt;&lt;author&gt;Tonione, Maria A&lt;/author&gt;&lt;author&gt;Fisher, Robert N&lt;/author&gt;&lt;author&gt;Zhu, Catherine&lt;/author&gt;&lt;author&gt;Moritz, Craig&lt;/author&gt;&lt;/authors&gt;&lt;/contributors&gt;&lt;titles&gt;&lt;title&gt;Deep divergence and structure in the Tropical Oceanic Pacific: A multilocus phylogeography of a widespread gekkonid lizard (Squamata: Gekkonidae: Gehyra oceanica)&lt;/title&gt;&lt;secondary-title&gt;Journal of Biogeography&lt;/secondary-title&gt;&lt;/titles&gt;&lt;periodical&gt;&lt;full-title&gt;Journal of Biogeography&lt;/full-title&gt;&lt;/periodical&gt;&lt;pages&gt;268-278&lt;/pages&gt;&lt;volume&gt;43&lt;/volume&gt;&lt;number&gt;2&lt;/number&gt;&lt;dates&gt;&lt;year&gt;2016&lt;/year&gt;&lt;/dates&gt;&lt;isbn&gt;0305-0270&lt;/isbn&gt;&lt;urls&gt;&lt;/urls&gt;&lt;/record&gt;&lt;/Cite&gt;&lt;Cite&gt;&lt;Author&gt;Oliver&lt;/Author&gt;&lt;Year&gt;2016&lt;/Year&gt;&lt;RecNum&gt;50&lt;/RecNum&gt;&lt;record&gt;&lt;rec-number&gt;50&lt;/rec-number&gt;&lt;foreign-keys&gt;&lt;key app="EN" db-id="few0x52dq052frepdtrpxadctdwpwsfffwed" timestamp="1741930985"&gt;50&lt;/key&gt;&lt;/foreign-keys&gt;&lt;ref-type name="Journal Article"&gt;17&lt;/ref-type&gt;&lt;contributors&gt;&lt;authors&gt;&lt;author&gt;Oliver, Paul M&lt;/author&gt;&lt;author&gt;Clegg, Jonathan R&lt;/author&gt;&lt;author&gt;Fisher, Robert N&lt;/author&gt;&lt;author&gt;Richards, Stephen J&lt;/author&gt;&lt;author&gt;Taylor, Peter N&lt;/author&gt;&lt;author&gt;Jocque, Merlijn MT&lt;/author&gt;&lt;/authors&gt;&lt;/contributors&gt;&lt;titles&gt;&lt;title&gt;A new biogeographically disjunct giant gecko (Gehyra: Gekkonidae: Reptilia) from the East Melanesian Islands&lt;/title&gt;&lt;secondary-title&gt;Zootaxa&lt;/secondary-title&gt;&lt;/titles&gt;&lt;periodical&gt;&lt;full-title&gt;Zootaxa&lt;/full-title&gt;&lt;/periodical&gt;&lt;pages&gt;61–76-61–76&lt;/pages&gt;&lt;volume&gt;4208&lt;/volume&gt;&lt;number&gt;1&lt;/number&gt;&lt;dates&gt;&lt;year&gt;2016&lt;/year&gt;&lt;/dates&gt;&lt;isbn&gt;1175-5334&lt;/isbn&gt;&lt;urls&gt;&lt;/urls&gt;&lt;/record&gt;&lt;/Cite&gt;&lt;/EndNote&gt;</w:instrText>
      </w:r>
      <w:r w:rsidR="00A2129A" w:rsidRPr="00A2129A">
        <w:rPr>
          <w:bCs/>
        </w:rPr>
        <w:fldChar w:fldCharType="separate"/>
      </w:r>
      <w:r w:rsidR="00A2129A">
        <w:rPr>
          <w:bCs/>
          <w:noProof/>
        </w:rPr>
        <w:t>(Oliver et al., 2016; Tonione et al., 2016)</w:t>
      </w:r>
      <w:r w:rsidR="00A2129A" w:rsidRPr="00A2129A">
        <w:rPr>
          <w:bCs/>
        </w:rPr>
        <w:fldChar w:fldCharType="end"/>
      </w:r>
      <w:r w:rsidR="00D97D39" w:rsidRPr="00A2129A">
        <w:rPr>
          <w:bCs/>
        </w:rPr>
        <w:t>. Indeed</w:t>
      </w:r>
      <w:r w:rsidR="006958D4" w:rsidRPr="00A2129A">
        <w:rPr>
          <w:bCs/>
        </w:rPr>
        <w:t>,</w:t>
      </w:r>
      <w:r w:rsidR="00D97D39" w:rsidRPr="00A2129A">
        <w:rPr>
          <w:bCs/>
        </w:rPr>
        <w:t xml:space="preserve"> </w:t>
      </w:r>
      <w:r w:rsidR="00831349" w:rsidRPr="00A2129A">
        <w:rPr>
          <w:bCs/>
        </w:rPr>
        <w:t xml:space="preserve">our coding </w:t>
      </w:r>
      <w:r w:rsidR="00D97D39" w:rsidRPr="00A2129A">
        <w:rPr>
          <w:bCs/>
        </w:rPr>
        <w:t>for regions</w:t>
      </w:r>
      <w:r w:rsidR="006958D4" w:rsidRPr="00A2129A">
        <w:rPr>
          <w:bCs/>
        </w:rPr>
        <w:t xml:space="preserve"> across Melanesia and Wallacea</w:t>
      </w:r>
      <w:r w:rsidR="00D97D39" w:rsidRPr="00A2129A">
        <w:rPr>
          <w:bCs/>
        </w:rPr>
        <w:t xml:space="preserve"> certainly underestimates the frequency of </w:t>
      </w:r>
      <w:r w:rsidR="00A8205A" w:rsidRPr="00A2129A">
        <w:rPr>
          <w:bCs/>
        </w:rPr>
        <w:t xml:space="preserve">overwater </w:t>
      </w:r>
      <w:r w:rsidR="00D97D39" w:rsidRPr="00A2129A">
        <w:rPr>
          <w:bCs/>
        </w:rPr>
        <w:t xml:space="preserve">dispersal </w:t>
      </w:r>
      <w:r w:rsidR="006958D4" w:rsidRPr="00A2129A">
        <w:rPr>
          <w:bCs/>
        </w:rPr>
        <w:t>because it</w:t>
      </w:r>
      <w:r w:rsidR="00C95A93" w:rsidRPr="00A2129A">
        <w:rPr>
          <w:bCs/>
        </w:rPr>
        <w:t xml:space="preserve"> lump</w:t>
      </w:r>
      <w:r w:rsidR="006958D4" w:rsidRPr="00A2129A">
        <w:rPr>
          <w:bCs/>
        </w:rPr>
        <w:t>s</w:t>
      </w:r>
      <w:r w:rsidR="00C95A93" w:rsidRPr="00A2129A">
        <w:rPr>
          <w:bCs/>
        </w:rPr>
        <w:t xml:space="preserve"> together</w:t>
      </w:r>
      <w:r w:rsidR="006958D4" w:rsidRPr="00A2129A">
        <w:rPr>
          <w:bCs/>
        </w:rPr>
        <w:t xml:space="preserve"> </w:t>
      </w:r>
      <w:r w:rsidR="008549FE" w:rsidRPr="00A2129A">
        <w:rPr>
          <w:bCs/>
        </w:rPr>
        <w:t>island</w:t>
      </w:r>
      <w:r w:rsidR="00ED3B3E" w:rsidRPr="00A2129A">
        <w:rPr>
          <w:bCs/>
        </w:rPr>
        <w:t>s</w:t>
      </w:r>
      <w:r w:rsidR="008549FE" w:rsidRPr="00A2129A">
        <w:rPr>
          <w:bCs/>
        </w:rPr>
        <w:t xml:space="preserve"> that</w:t>
      </w:r>
      <w:r w:rsidR="008549FE">
        <w:rPr>
          <w:bCs/>
        </w:rPr>
        <w:t xml:space="preserve"> have likely never been connected by land (e.g</w:t>
      </w:r>
      <w:r w:rsidR="00C95A93">
        <w:rPr>
          <w:bCs/>
        </w:rPr>
        <w:t xml:space="preserve">. </w:t>
      </w:r>
      <w:r w:rsidR="00831349">
        <w:t>Manus</w:t>
      </w:r>
      <w:r w:rsidR="00E13421">
        <w:t xml:space="preserve"> versus</w:t>
      </w:r>
      <w:r w:rsidR="00831349">
        <w:t xml:space="preserve"> </w:t>
      </w:r>
      <w:r w:rsidR="00831349">
        <w:lastRenderedPageBreak/>
        <w:t>Fiji/Vanuatu within East Melanesia</w:t>
      </w:r>
      <w:r w:rsidR="008549FE">
        <w:t>)</w:t>
      </w:r>
      <w:r w:rsidR="00E13421">
        <w:t xml:space="preserve"> or landmasses such as New Guinea</w:t>
      </w:r>
      <w:r w:rsidR="000C1EA4">
        <w:t xml:space="preserve"> that are comprised of formerly discrete islands</w:t>
      </w:r>
      <w:r w:rsidR="00E13421">
        <w:t xml:space="preserve"> </w:t>
      </w:r>
      <w:r w:rsidR="00E13421">
        <w:fldChar w:fldCharType="begin"/>
      </w:r>
      <w:r w:rsidR="00E13421">
        <w:instrText xml:space="preserve"> ADDIN EN.CITE &lt;EndNote&gt;&lt;Cite&gt;&lt;Author&gt;Pigram&lt;/Author&gt;&lt;Year&gt;1987&lt;/Year&gt;&lt;RecNum&gt;101&lt;/RecNum&gt;&lt;DisplayText&gt;(Pigram, 1987)&lt;/DisplayText&gt;&lt;record&gt;&lt;rec-number&gt;101&lt;/rec-number&gt;&lt;foreign-keys&gt;&lt;key app="EN" db-id="few0x52dq052frepdtrpxadctdwpwsfffwed" timestamp="1742347992"&gt;101&lt;/key&gt;&lt;/foreign-keys&gt;&lt;ref-type name="Journal Article"&gt;17&lt;/ref-type&gt;&lt;contributors&gt;&lt;authors&gt;&lt;author&gt;Pigram, C.J.; Davies, H.L.  &lt;/author&gt;&lt;/authors&gt;&lt;/contributors&gt;&lt;titles&gt;&lt;title&gt;Terranes and the accretion history of the Papua New Guinea orogen&lt;/title&gt;&lt;secondary-title&gt;BMR Journal of Australian Geology and Geophysics&lt;/secondary-title&gt;&lt;/titles&gt;&lt;periodical&gt;&lt;full-title&gt;BMR Journal of Australian Geology and Geophysics&lt;/full-title&gt;&lt;/periodical&gt;&lt;pages&gt;193-211&lt;/pages&gt;&lt;volume&gt;10&lt;/volume&gt;&lt;dates&gt;&lt;year&gt;1987&lt;/year&gt;&lt;/dates&gt;&lt;urls&gt;&lt;/urls&gt;&lt;/record&gt;&lt;/Cite&gt;&lt;/EndNote&gt;</w:instrText>
      </w:r>
      <w:r w:rsidR="00E13421">
        <w:fldChar w:fldCharType="separate"/>
      </w:r>
      <w:r w:rsidR="00E13421">
        <w:rPr>
          <w:noProof/>
        </w:rPr>
        <w:t>(Pigram, 1987)</w:t>
      </w:r>
      <w:r w:rsidR="00E13421">
        <w:fldChar w:fldCharType="end"/>
      </w:r>
      <w:r w:rsidR="00831349">
        <w:t xml:space="preserve">. </w:t>
      </w:r>
      <w:r>
        <w:t xml:space="preserve">These data indicate that, at least for Melanesian </w:t>
      </w:r>
      <w:r w:rsidRPr="00F50EF7">
        <w:rPr>
          <w:i/>
          <w:iCs/>
        </w:rPr>
        <w:t>Gehyra</w:t>
      </w:r>
      <w:r>
        <w:t xml:space="preserve">, an inability to disperse overwater cannot </w:t>
      </w:r>
      <w:r w:rsidR="00E17779">
        <w:t xml:space="preserve">be </w:t>
      </w:r>
      <w:r>
        <w:t xml:space="preserve">invoked to explain </w:t>
      </w:r>
      <w:r w:rsidR="00E86DB3">
        <w:t xml:space="preserve">the </w:t>
      </w:r>
      <w:r w:rsidR="00E17779">
        <w:t xml:space="preserve">low rate of </w:t>
      </w:r>
      <w:r>
        <w:t>dispersal into northern Australia</w:t>
      </w:r>
      <w:r w:rsidR="008549FE">
        <w:t xml:space="preserve">, especially over the last </w:t>
      </w:r>
      <w:r w:rsidR="00E86DB3">
        <w:t xml:space="preserve">ten </w:t>
      </w:r>
      <w:r w:rsidR="008549FE">
        <w:t>million years</w:t>
      </w:r>
      <w:r>
        <w:t>.</w:t>
      </w:r>
      <w:r w:rsidR="00831349">
        <w:t xml:space="preserve"> </w:t>
      </w:r>
    </w:p>
    <w:p w14:paraId="70A44653" w14:textId="606004B6" w:rsidR="00EF74DE" w:rsidRDefault="00D22674" w:rsidP="003125D6">
      <w:pPr>
        <w:rPr>
          <w:bCs/>
        </w:rPr>
      </w:pPr>
      <w:r>
        <w:rPr>
          <w:bCs/>
        </w:rPr>
        <w:tab/>
      </w:r>
      <w:r w:rsidR="0036057F">
        <w:rPr>
          <w:bCs/>
        </w:rPr>
        <w:t>A p</w:t>
      </w:r>
      <w:r w:rsidR="00A7718B">
        <w:rPr>
          <w:bCs/>
        </w:rPr>
        <w:t>ossi</w:t>
      </w:r>
      <w:r w:rsidR="000C1EA4">
        <w:rPr>
          <w:bCs/>
        </w:rPr>
        <w:t>ble</w:t>
      </w:r>
      <w:r w:rsidR="0036057F">
        <w:rPr>
          <w:bCs/>
        </w:rPr>
        <w:t xml:space="preserve"> </w:t>
      </w:r>
      <w:r w:rsidR="00E17779">
        <w:rPr>
          <w:bCs/>
        </w:rPr>
        <w:t>explanation</w:t>
      </w:r>
      <w:r w:rsidR="00F50EF7">
        <w:rPr>
          <w:bCs/>
        </w:rPr>
        <w:t xml:space="preserve"> for limited dispersal</w:t>
      </w:r>
      <w:r w:rsidR="00E17779">
        <w:rPr>
          <w:bCs/>
        </w:rPr>
        <w:t xml:space="preserve"> </w:t>
      </w:r>
      <w:r w:rsidR="0036057F">
        <w:rPr>
          <w:bCs/>
        </w:rPr>
        <w:t xml:space="preserve">by </w:t>
      </w:r>
      <w:r w:rsidR="0036057F" w:rsidRPr="000D23BF">
        <w:rPr>
          <w:bCs/>
          <w:i/>
          <w:iCs/>
        </w:rPr>
        <w:t>Gehyra</w:t>
      </w:r>
      <w:r w:rsidR="0036057F">
        <w:rPr>
          <w:bCs/>
        </w:rPr>
        <w:t xml:space="preserve"> </w:t>
      </w:r>
      <w:r w:rsidR="00E17779">
        <w:rPr>
          <w:bCs/>
        </w:rPr>
        <w:t xml:space="preserve">between </w:t>
      </w:r>
      <w:r w:rsidR="00A8205A">
        <w:rPr>
          <w:bCs/>
        </w:rPr>
        <w:t>Australia and Melanesia</w:t>
      </w:r>
      <w:r w:rsidR="00F50EF7">
        <w:rPr>
          <w:bCs/>
        </w:rPr>
        <w:t xml:space="preserve"> is niche conservatism</w:t>
      </w:r>
      <w:r w:rsidR="00E13421">
        <w:rPr>
          <w:bCs/>
        </w:rPr>
        <w:t xml:space="preserve"> </w:t>
      </w:r>
      <w:r w:rsidR="00784BCD">
        <w:rPr>
          <w:bCs/>
        </w:rPr>
        <w:fldChar w:fldCharType="begin"/>
      </w:r>
      <w:r w:rsidR="00784BCD">
        <w:rPr>
          <w:bCs/>
        </w:rPr>
        <w:instrText xml:space="preserve"> ADDIN EN.CITE &lt;EndNote&gt;&lt;Cite&gt;&lt;Author&gt;Crisp&lt;/Author&gt;&lt;Year&gt;2009&lt;/Year&gt;&lt;RecNum&gt;103&lt;/RecNum&gt;&lt;DisplayText&gt;(Crisp et al., 2009)&lt;/DisplayText&gt;&lt;record&gt;&lt;rec-number&gt;103&lt;/rec-number&gt;&lt;foreign-keys&gt;&lt;key app="EN" db-id="few0x52dq052frepdtrpxadctdwpwsfffwed" timestamp="1742348389"&gt;103&lt;/key&gt;&lt;/foreign-keys&gt;&lt;ref-type name="Journal Article"&gt;17&lt;/ref-type&gt;&lt;contributors&gt;&lt;authors&gt;&lt;author&gt;Crisp, Michael D&lt;/author&gt;&lt;author&gt;Arroyo, Mary TK&lt;/author&gt;&lt;author&gt;Cook, Lyn G&lt;/author&gt;&lt;author&gt;Gandolfo, Maria A&lt;/author&gt;&lt;author&gt;Jordan, Gregory J&lt;/author&gt;&lt;author&gt;McGlone, Matt S&lt;/author&gt;&lt;author&gt;Weston, Peter H&lt;/author&gt;&lt;author&gt;Westoby, Mark&lt;/author&gt;&lt;author&gt;Wilf, Peter&lt;/author&gt;&lt;author&gt;Linder, H Peter&lt;/author&gt;&lt;/authors&gt;&lt;/contributors&gt;&lt;titles&gt;&lt;title&gt;Phylogenetic biome conservatism on a global scale&lt;/title&gt;&lt;secondary-title&gt;Nature&lt;/secondary-title&gt;&lt;/titles&gt;&lt;periodical&gt;&lt;full-title&gt;Nature&lt;/full-title&gt;&lt;/periodical&gt;&lt;pages&gt;754-756&lt;/pages&gt;&lt;volume&gt;458&lt;/volume&gt;&lt;number&gt;7239&lt;/number&gt;&lt;dates&gt;&lt;year&gt;2009&lt;/year&gt;&lt;/dates&gt;&lt;isbn&gt;0028-0836&lt;/isbn&gt;&lt;urls&gt;&lt;/urls&gt;&lt;/record&gt;&lt;/Cite&gt;&lt;/EndNote&gt;</w:instrText>
      </w:r>
      <w:r w:rsidR="00784BCD">
        <w:rPr>
          <w:bCs/>
        </w:rPr>
        <w:fldChar w:fldCharType="separate"/>
      </w:r>
      <w:r w:rsidR="00784BCD">
        <w:rPr>
          <w:bCs/>
          <w:noProof/>
        </w:rPr>
        <w:t>(Crisp et al., 2009)</w:t>
      </w:r>
      <w:r w:rsidR="00784BCD">
        <w:rPr>
          <w:bCs/>
        </w:rPr>
        <w:fldChar w:fldCharType="end"/>
      </w:r>
      <w:r w:rsidR="00F50EF7">
        <w:rPr>
          <w:bCs/>
        </w:rPr>
        <w:t>.</w:t>
      </w:r>
      <w:r w:rsidR="00EF74DE">
        <w:rPr>
          <w:bCs/>
        </w:rPr>
        <w:t xml:space="preserve"> Studies of Australian </w:t>
      </w:r>
      <w:r w:rsidR="00EF74DE" w:rsidRPr="00CE2E14">
        <w:rPr>
          <w:bCs/>
          <w:i/>
          <w:iCs/>
        </w:rPr>
        <w:t>Gehyra</w:t>
      </w:r>
      <w:r w:rsidR="00EF74DE">
        <w:rPr>
          <w:bCs/>
        </w:rPr>
        <w:t xml:space="preserve"> have empha</w:t>
      </w:r>
      <w:r w:rsidR="00BA765D">
        <w:rPr>
          <w:bCs/>
        </w:rPr>
        <w:t>s</w:t>
      </w:r>
      <w:r w:rsidR="00EF74DE">
        <w:rPr>
          <w:bCs/>
        </w:rPr>
        <w:t>ised that even within this</w:t>
      </w:r>
      <w:r w:rsidR="00D2594F">
        <w:rPr>
          <w:bCs/>
        </w:rPr>
        <w:t xml:space="preserve"> moderately</w:t>
      </w:r>
      <w:r w:rsidR="00EF74DE">
        <w:rPr>
          <w:bCs/>
        </w:rPr>
        <w:t xml:space="preserve"> old radiation, only one lineage ha</w:t>
      </w:r>
      <w:r w:rsidR="00EF74DE" w:rsidRPr="00D2594F">
        <w:rPr>
          <w:bCs/>
        </w:rPr>
        <w:t>s been able to shift from monsoonal to arid environments</w:t>
      </w:r>
      <w:r w:rsidR="00D2594F" w:rsidRPr="00D2594F">
        <w:rPr>
          <w:bCs/>
        </w:rPr>
        <w:t xml:space="preserve"> </w:t>
      </w:r>
      <w:r w:rsidR="00D2594F" w:rsidRPr="00D2594F">
        <w:rPr>
          <w:bCs/>
        </w:rPr>
        <w:fldChar w:fldCharType="begin"/>
      </w:r>
      <w:r w:rsidR="001963A8">
        <w:rPr>
          <w:bCs/>
        </w:rPr>
        <w:instrText xml:space="preserve"> ADDIN EN.CITE &lt;EndNote&gt;&lt;Cite&gt;&lt;Author&gt;Ashman&lt;/Author&gt;&lt;Year&gt;2018&lt;/Year&gt;&lt;RecNum&gt;56&lt;/RecNum&gt;&lt;DisplayText&gt;(Ashman et al., 2018)&lt;/DisplayText&gt;&lt;record&gt;&lt;rec-number&gt;56&lt;/rec-number&gt;&lt;foreign-keys&gt;&lt;key app="EN" db-id="few0x52dq052frepdtrpxadctdwpwsfffwed" timestamp="1741931483"&gt;56&lt;/key&gt;&lt;/foreign-keys&gt;&lt;ref-type name="Journal Article"&gt;17&lt;/ref-type&gt;&lt;contributors&gt;&lt;authors&gt;&lt;author&gt;Ashman, LG&lt;/author&gt;&lt;author&gt;Bragg, JG&lt;/author&gt;&lt;author&gt;Doughty, Paul&lt;/author&gt;&lt;author&gt;Hutchinson, MN&lt;/author&gt;&lt;author&gt;Bank, Sarah&lt;/author&gt;&lt;author&gt;Matzke, NJ&lt;/author&gt;&lt;author&gt;Oliver, Paul&lt;/author&gt;&lt;author&gt;Moritz, Craig&lt;/author&gt;&lt;/authors&gt;&lt;/contributors&gt;&lt;titles&gt;&lt;title&gt;Diversification across biomes in a continental lizard radiation&lt;/title&gt;&lt;secondary-title&gt;Evolution&lt;/secondary-title&gt;&lt;/titles&gt;&lt;periodical&gt;&lt;full-title&gt;Evolution&lt;/full-title&gt;&lt;/periodical&gt;&lt;pages&gt;1553-1569&lt;/pages&gt;&lt;volume&gt;72&lt;/volume&gt;&lt;number&gt;8&lt;/number&gt;&lt;dates&gt;&lt;year&gt;2018&lt;/year&gt;&lt;/dates&gt;&lt;isbn&gt;1558-5646&lt;/isbn&gt;&lt;urls&gt;&lt;/urls&gt;&lt;/record&gt;&lt;/Cite&gt;&lt;/EndNote&gt;</w:instrText>
      </w:r>
      <w:r w:rsidR="00D2594F" w:rsidRPr="00D2594F">
        <w:rPr>
          <w:bCs/>
        </w:rPr>
        <w:fldChar w:fldCharType="separate"/>
      </w:r>
      <w:r w:rsidR="001963A8">
        <w:rPr>
          <w:bCs/>
          <w:noProof/>
        </w:rPr>
        <w:t>(Ashman et al., 2018)</w:t>
      </w:r>
      <w:r w:rsidR="00D2594F" w:rsidRPr="00D2594F">
        <w:rPr>
          <w:bCs/>
        </w:rPr>
        <w:fldChar w:fldCharType="end"/>
      </w:r>
      <w:r w:rsidR="001963A8">
        <w:rPr>
          <w:bCs/>
        </w:rPr>
        <w:t xml:space="preserve">, despite having hard shelled eggs and considerable </w:t>
      </w:r>
      <w:r w:rsidR="00A7718B">
        <w:rPr>
          <w:bCs/>
        </w:rPr>
        <w:t>lability</w:t>
      </w:r>
      <w:r w:rsidR="001963A8">
        <w:rPr>
          <w:bCs/>
        </w:rPr>
        <w:t xml:space="preserve"> in thermal and hydric physiology </w:t>
      </w:r>
      <w:r w:rsidR="001963A8">
        <w:rPr>
          <w:bCs/>
        </w:rPr>
        <w:fldChar w:fldCharType="begin"/>
      </w:r>
      <w:r w:rsidR="001963A8">
        <w:rPr>
          <w:bCs/>
        </w:rPr>
        <w:instrText xml:space="preserve"> ADDIN EN.CITE &lt;EndNote&gt;&lt;Cite&gt;&lt;Author&gt;Skelton&lt;/Author&gt;&lt;Year&gt;2024&lt;/Year&gt;&lt;RecNum&gt;60&lt;/RecNum&gt;&lt;DisplayText&gt;(Skelton et al., 2024)&lt;/DisplayText&gt;&lt;record&gt;&lt;rec-number&gt;60&lt;/rec-number&gt;&lt;foreign-keys&gt;&lt;key app="EN" db-id="few0x52dq052frepdtrpxadctdwpwsfffwed" timestamp="1741931872"&gt;60&lt;/key&gt;&lt;/foreign-keys&gt;&lt;ref-type name="Journal Article"&gt;17&lt;/ref-type&gt;&lt;contributors&gt;&lt;authors&gt;&lt;author&gt;Skelton, Kade&lt;/author&gt;&lt;author&gt;Moritz, Craig&lt;/author&gt;&lt;author&gt;Day, Kimberley A&lt;/author&gt;&lt;author&gt;Weitzman, Chava L&lt;/author&gt;&lt;author&gt;Schlesinger, Christine&lt;/author&gt;&lt;author&gt;Zozaya, Stephen M&lt;/author&gt;&lt;author&gt;Christian, Keith Allen&lt;/author&gt;&lt;/authors&gt;&lt;/contributors&gt;&lt;titles&gt;&lt;title&gt;Climatic Variability Shapes Plasticity of Hydric and Thermal Physiology in Tropical Geckos&lt;/title&gt;&lt;/titles&gt;&lt;dates&gt;&lt;year&gt;2024&lt;/year&gt;&lt;/dates&gt;&lt;urls&gt;&lt;/urls&gt;&lt;/record&gt;&lt;/Cite&gt;&lt;/EndNote&gt;</w:instrText>
      </w:r>
      <w:r w:rsidR="001963A8">
        <w:rPr>
          <w:bCs/>
        </w:rPr>
        <w:fldChar w:fldCharType="separate"/>
      </w:r>
      <w:r w:rsidR="001963A8">
        <w:rPr>
          <w:bCs/>
          <w:noProof/>
        </w:rPr>
        <w:t>(Skelton et al., 2024)</w:t>
      </w:r>
      <w:r w:rsidR="001963A8">
        <w:rPr>
          <w:bCs/>
        </w:rPr>
        <w:fldChar w:fldCharType="end"/>
      </w:r>
      <w:r w:rsidR="001963A8">
        <w:rPr>
          <w:bCs/>
        </w:rPr>
        <w:t xml:space="preserve"> </w:t>
      </w:r>
      <w:r w:rsidR="00EF74DE">
        <w:rPr>
          <w:bCs/>
        </w:rPr>
        <w:t xml:space="preserve">. </w:t>
      </w:r>
      <w:r w:rsidR="00FE537D">
        <w:rPr>
          <w:bCs/>
        </w:rPr>
        <w:t xml:space="preserve">Melanesian </w:t>
      </w:r>
      <w:r w:rsidR="00FE537D" w:rsidRPr="00DF0FE2">
        <w:rPr>
          <w:bCs/>
          <w:i/>
          <w:iCs/>
        </w:rPr>
        <w:t>Gehyra</w:t>
      </w:r>
      <w:r w:rsidR="00FE537D">
        <w:rPr>
          <w:bCs/>
        </w:rPr>
        <w:t xml:space="preserve"> are mostly associated with wet rainforest habitats,</w:t>
      </w:r>
      <w:r w:rsidR="00784BCD">
        <w:rPr>
          <w:bCs/>
        </w:rPr>
        <w:t xml:space="preserve"> while the two </w:t>
      </w:r>
      <w:proofErr w:type="gramStart"/>
      <w:r w:rsidR="00784BCD">
        <w:rPr>
          <w:bCs/>
        </w:rPr>
        <w:t>main</w:t>
      </w:r>
      <w:proofErr w:type="gramEnd"/>
      <w:r w:rsidR="00664547">
        <w:rPr>
          <w:bCs/>
        </w:rPr>
        <w:t xml:space="preserve"> Australia</w:t>
      </w:r>
      <w:r w:rsidR="00577788">
        <w:rPr>
          <w:bCs/>
        </w:rPr>
        <w:t>n</w:t>
      </w:r>
      <w:r w:rsidR="00664547">
        <w:rPr>
          <w:bCs/>
        </w:rPr>
        <w:t xml:space="preserve"> </w:t>
      </w:r>
      <w:r w:rsidR="003125D6" w:rsidRPr="003125D6">
        <w:rPr>
          <w:bCs/>
          <w:i/>
          <w:iCs/>
        </w:rPr>
        <w:t>Gehyra</w:t>
      </w:r>
      <w:r w:rsidR="003125D6">
        <w:rPr>
          <w:bCs/>
        </w:rPr>
        <w:t xml:space="preserve"> </w:t>
      </w:r>
      <w:r w:rsidR="00E86DB3">
        <w:rPr>
          <w:bCs/>
        </w:rPr>
        <w:t xml:space="preserve">lineages </w:t>
      </w:r>
      <w:r w:rsidR="003125D6">
        <w:rPr>
          <w:bCs/>
        </w:rPr>
        <w:t xml:space="preserve">are almost completely absent from </w:t>
      </w:r>
      <w:commentRangeStart w:id="7"/>
      <w:commentRangeStart w:id="8"/>
      <w:r w:rsidR="00784BCD">
        <w:rPr>
          <w:bCs/>
        </w:rPr>
        <w:t>rainforest areas</w:t>
      </w:r>
      <w:commentRangeEnd w:id="7"/>
      <w:r w:rsidR="00291C82">
        <w:rPr>
          <w:rStyle w:val="CommentReference"/>
        </w:rPr>
        <w:commentReference w:id="7"/>
      </w:r>
      <w:commentRangeEnd w:id="8"/>
      <w:r w:rsidR="00A7718B">
        <w:rPr>
          <w:rStyle w:val="CommentReference"/>
        </w:rPr>
        <w:commentReference w:id="8"/>
      </w:r>
      <w:r w:rsidR="003125D6">
        <w:rPr>
          <w:bCs/>
        </w:rPr>
        <w:t>. Analyses</w:t>
      </w:r>
      <w:r w:rsidR="00E17779">
        <w:rPr>
          <w:bCs/>
        </w:rPr>
        <w:t xml:space="preserve"> of</w:t>
      </w:r>
      <w:r w:rsidR="003125D6">
        <w:rPr>
          <w:bCs/>
        </w:rPr>
        <w:t xml:space="preserve"> </w:t>
      </w:r>
      <w:r w:rsidR="00E17779">
        <w:rPr>
          <w:bCs/>
        </w:rPr>
        <w:t xml:space="preserve">other </w:t>
      </w:r>
      <w:r w:rsidR="00577788">
        <w:rPr>
          <w:bCs/>
        </w:rPr>
        <w:t>families</w:t>
      </w:r>
      <w:r w:rsidR="00E17779">
        <w:rPr>
          <w:bCs/>
        </w:rPr>
        <w:t xml:space="preserve"> of</w:t>
      </w:r>
      <w:r w:rsidR="00784BCD">
        <w:rPr>
          <w:bCs/>
        </w:rPr>
        <w:t xml:space="preserve"> Australasian</w:t>
      </w:r>
      <w:r w:rsidR="00E17779">
        <w:rPr>
          <w:bCs/>
        </w:rPr>
        <w:t xml:space="preserve"> reptiles</w:t>
      </w:r>
      <w:r w:rsidR="00E86DB3">
        <w:rPr>
          <w:bCs/>
        </w:rPr>
        <w:t>,</w:t>
      </w:r>
      <w:r w:rsidR="00577788">
        <w:rPr>
          <w:bCs/>
        </w:rPr>
        <w:t xml:space="preserve"> including</w:t>
      </w:r>
      <w:r w:rsidR="00F50EF7">
        <w:rPr>
          <w:bCs/>
        </w:rPr>
        <w:t xml:space="preserve"> diverse and relatively old </w:t>
      </w:r>
      <w:r w:rsidR="003125D6">
        <w:rPr>
          <w:bCs/>
        </w:rPr>
        <w:t>radiations associated with arid and savannah environments</w:t>
      </w:r>
      <w:r w:rsidR="00FE537D">
        <w:rPr>
          <w:bCs/>
        </w:rPr>
        <w:t xml:space="preserve"> in Australia</w:t>
      </w:r>
      <w:r w:rsidR="00E86DB3">
        <w:rPr>
          <w:bCs/>
        </w:rPr>
        <w:t>,</w:t>
      </w:r>
      <w:r w:rsidR="003125D6">
        <w:rPr>
          <w:bCs/>
        </w:rPr>
        <w:t xml:space="preserve"> ha</w:t>
      </w:r>
      <w:r w:rsidR="00577788">
        <w:rPr>
          <w:bCs/>
        </w:rPr>
        <w:t>ve</w:t>
      </w:r>
      <w:r w:rsidR="003125D6">
        <w:rPr>
          <w:bCs/>
        </w:rPr>
        <w:t xml:space="preserve"> also found limited </w:t>
      </w:r>
      <w:r w:rsidR="00F50EF7">
        <w:rPr>
          <w:bCs/>
        </w:rPr>
        <w:t>or even no evidence</w:t>
      </w:r>
      <w:r w:rsidR="003125D6">
        <w:rPr>
          <w:bCs/>
        </w:rPr>
        <w:t xml:space="preserve"> for dispersal into New Guinea</w:t>
      </w:r>
      <w:r w:rsidR="00784BCD">
        <w:rPr>
          <w:bCs/>
        </w:rPr>
        <w:t xml:space="preserve"> </w:t>
      </w:r>
      <w:r w:rsidR="00784BCD">
        <w:rPr>
          <w:bCs/>
        </w:rPr>
        <w:fldChar w:fldCharType="begin">
          <w:fldData xml:space="preserve">PEVuZE5vdGU+PENpdGU+PEF1dGhvcj5UYWxsb3dpbjwvQXV0aG9yPjxZZWFyPjIwMjA8L1llYXI+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==
</w:fldData>
        </w:fldChar>
      </w:r>
      <w:r w:rsidR="0075455D">
        <w:rPr>
          <w:bCs/>
        </w:rPr>
        <w:instrText xml:space="preserve"> ADDIN EN.CITE </w:instrText>
      </w:r>
      <w:r w:rsidR="0075455D">
        <w:rPr>
          <w:bCs/>
        </w:rPr>
        <w:fldChar w:fldCharType="begin">
          <w:fldData xml:space="preserve">PEVuZE5vdGU+PENpdGU+PEF1dGhvcj5UYWxsb3dpbjwvQXV0aG9yPjxZZWFyPjIwMjA8L1llYXI+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==
</w:fldData>
        </w:fldChar>
      </w:r>
      <w:r w:rsidR="0075455D">
        <w:rPr>
          <w:bCs/>
        </w:rPr>
        <w:instrText xml:space="preserve"> ADDIN EN.CITE.DATA </w:instrText>
      </w:r>
      <w:r w:rsidR="0075455D">
        <w:rPr>
          <w:bCs/>
        </w:rPr>
      </w:r>
      <w:r w:rsidR="0075455D">
        <w:rPr>
          <w:bCs/>
        </w:rPr>
        <w:fldChar w:fldCharType="end"/>
      </w:r>
      <w:r w:rsidR="00784BCD">
        <w:rPr>
          <w:bCs/>
        </w:rPr>
      </w:r>
      <w:r w:rsidR="00784BCD">
        <w:rPr>
          <w:bCs/>
        </w:rPr>
        <w:fldChar w:fldCharType="separate"/>
      </w:r>
      <w:r w:rsidR="00DF0FE2">
        <w:rPr>
          <w:bCs/>
          <w:noProof/>
        </w:rPr>
        <w:t>(Pavón-Vázquez et al., 2022; Skipwith et al., 2019; Tallowin et al., 2020)</w:t>
      </w:r>
      <w:r w:rsidR="00784BCD">
        <w:rPr>
          <w:bCs/>
        </w:rPr>
        <w:fldChar w:fldCharType="end"/>
      </w:r>
      <w:r w:rsidR="003125D6">
        <w:rPr>
          <w:bCs/>
        </w:rPr>
        <w:t xml:space="preserve">. </w:t>
      </w:r>
      <w:r w:rsidR="00664547">
        <w:rPr>
          <w:bCs/>
        </w:rPr>
        <w:t>This suggests that for</w:t>
      </w:r>
      <w:r w:rsidR="003125D6">
        <w:rPr>
          <w:bCs/>
        </w:rPr>
        <w:t xml:space="preserve"> many taxa</w:t>
      </w:r>
      <w:r w:rsidR="00490315">
        <w:rPr>
          <w:bCs/>
        </w:rPr>
        <w:t xml:space="preserve">, </w:t>
      </w:r>
      <w:r w:rsidR="00FA62B2">
        <w:rPr>
          <w:bCs/>
        </w:rPr>
        <w:t xml:space="preserve">and </w:t>
      </w:r>
      <w:r w:rsidR="00490315">
        <w:rPr>
          <w:bCs/>
        </w:rPr>
        <w:t>perhaps ectothermic reptiles</w:t>
      </w:r>
      <w:r w:rsidR="00D2594F">
        <w:rPr>
          <w:bCs/>
        </w:rPr>
        <w:t xml:space="preserve"> in particular</w:t>
      </w:r>
      <w:r w:rsidR="00490315">
        <w:rPr>
          <w:bCs/>
        </w:rPr>
        <w:t>,</w:t>
      </w:r>
      <w:r w:rsidR="003125D6">
        <w:rPr>
          <w:bCs/>
        </w:rPr>
        <w:t xml:space="preserve"> the increasingly </w:t>
      </w:r>
      <w:proofErr w:type="gramStart"/>
      <w:r w:rsidR="003125D6">
        <w:rPr>
          <w:bCs/>
        </w:rPr>
        <w:t>close proximity</w:t>
      </w:r>
      <w:proofErr w:type="gramEnd"/>
      <w:r w:rsidR="003125D6">
        <w:rPr>
          <w:bCs/>
        </w:rPr>
        <w:t xml:space="preserve"> of Australia and New Guinea</w:t>
      </w:r>
      <w:r w:rsidR="00F50EF7">
        <w:rPr>
          <w:bCs/>
        </w:rPr>
        <w:t xml:space="preserve"> has</w:t>
      </w:r>
      <w:r w:rsidR="00E17779">
        <w:rPr>
          <w:bCs/>
        </w:rPr>
        <w:t xml:space="preserve"> not</w:t>
      </w:r>
      <w:r w:rsidR="00F50EF7">
        <w:rPr>
          <w:bCs/>
        </w:rPr>
        <w:t xml:space="preserve"> been sufficient to overcome</w:t>
      </w:r>
      <w:r w:rsidR="003125D6">
        <w:rPr>
          <w:bCs/>
        </w:rPr>
        <w:t xml:space="preserve"> environmental differences an</w:t>
      </w:r>
      <w:r w:rsidR="00577788">
        <w:rPr>
          <w:bCs/>
        </w:rPr>
        <w:t>d the con</w:t>
      </w:r>
      <w:r w:rsidR="000C1EA4">
        <w:rPr>
          <w:bCs/>
        </w:rPr>
        <w:t>s</w:t>
      </w:r>
      <w:r w:rsidR="00577788">
        <w:rPr>
          <w:bCs/>
        </w:rPr>
        <w:t>traints of</w:t>
      </w:r>
      <w:r w:rsidR="003125D6">
        <w:rPr>
          <w:bCs/>
        </w:rPr>
        <w:t xml:space="preserve"> niche conservatism. </w:t>
      </w:r>
    </w:p>
    <w:p w14:paraId="1C34717B" w14:textId="779930F7" w:rsidR="00355AB4" w:rsidRPr="0091133D" w:rsidRDefault="00D2594F" w:rsidP="00D2594F">
      <w:pPr>
        <w:ind w:firstLine="720"/>
        <w:rPr>
          <w:bCs/>
        </w:rPr>
      </w:pPr>
      <w:r>
        <w:t>Th</w:t>
      </w:r>
      <w:r w:rsidR="00FA62B2">
        <w:t>e</w:t>
      </w:r>
      <w:r>
        <w:t xml:space="preserve"> rarity of recent dispersal between Australia and New Guinea in </w:t>
      </w:r>
      <w:r w:rsidRPr="00FA62B2">
        <w:rPr>
          <w:i/>
          <w:iCs/>
        </w:rPr>
        <w:t>Gehyra</w:t>
      </w:r>
      <w:r>
        <w:t xml:space="preserve"> contrasts with some other components of the Australasian biota, including </w:t>
      </w:r>
      <w:r w:rsidR="001963A8">
        <w:t>some</w:t>
      </w:r>
      <w:r w:rsidR="00304004">
        <w:t xml:space="preserve"> other lizard</w:t>
      </w:r>
      <w:r w:rsidR="001963A8">
        <w:t xml:space="preserve"> radiations </w:t>
      </w:r>
      <w:r w:rsidR="0075455D">
        <w:fldChar w:fldCharType="begin"/>
      </w:r>
      <w:r w:rsidR="0075455D">
        <w:instrText xml:space="preserve"> ADDIN EN.CITE &lt;EndNote&gt;&lt;Cite&gt;&lt;Author&gt;Probst&lt;/Author&gt;&lt;Year&gt;2025&lt;/Year&gt;&lt;RecNum&gt;131&lt;/RecNum&gt;&lt;DisplayText&gt;(Blom et al., 2019; Probst et al., 2025)&lt;/DisplayText&gt;&lt;record&gt;&lt;rec-number&gt;131&lt;/rec-number&gt;&lt;foreign-keys&gt;&lt;key app="EN" db-id="few0x52dq052frepdtrpxadctdwpwsfffwed" timestamp="1745556062"&gt;131&lt;/key&gt;&lt;/foreign-keys&gt;&lt;ref-type name="Journal Article"&gt;17&lt;/ref-type&gt;&lt;contributors&gt;&lt;authors&gt;&lt;author&gt;Probst, Taylor&lt;/author&gt;&lt;author&gt;Frandsen, Paul B&lt;/author&gt;&lt;author&gt;Whiting, Alison&lt;/author&gt;&lt;/authors&gt;&lt;/contributors&gt;&lt;titles&gt;&lt;title&gt;Chasing the Rainbow: Decoupled phenotypic and genotypic evolution in New Guinea’s rainbow skinks (Squamata: Scincidae)&lt;/title&gt;&lt;secondary-title&gt;Zootaxa&lt;/secondary-title&gt;&lt;/titles&gt;&lt;periodical&gt;&lt;full-title&gt;Zootaxa&lt;/full-title&gt;&lt;/periodical&gt;&lt;pages&gt;309-327&lt;/pages&gt;&lt;volume&gt;5583&lt;/volume&gt;&lt;number&gt;2&lt;/number&gt;&lt;dates&gt;&lt;year&gt;2025&lt;/year&gt;&lt;/dates&gt;&lt;isbn&gt;1175-5334&lt;/isbn&gt;&lt;urls&gt;&lt;/urls&gt;&lt;/record&gt;&lt;/Cite&gt;&lt;Cite&gt;&lt;Author&gt;Blom&lt;/Author&gt;&lt;Year&gt;2019&lt;/Year&gt;&lt;RecNum&gt;130&lt;/RecNum&gt;&lt;record&gt;&lt;rec-number&gt;130&lt;/rec-number&gt;&lt;foreign-keys&gt;&lt;key app="EN" db-id="few0x52dq052frepdtrpxadctdwpwsfffwed" timestamp="1745555729"&gt;130&lt;/key&gt;&lt;/foreign-keys&gt;&lt;ref-type name="Journal Article"&gt;17&lt;/ref-type&gt;&lt;contributors&gt;&lt;authors&gt;&lt;author&gt;Blom, Mozes PK&lt;/author&gt;&lt;author&gt;Matzke, Nicholas J&lt;/author&gt;&lt;author&gt;Bragg, Jason G&lt;/author&gt;&lt;author&gt;Arida, Evy&lt;/author&gt;&lt;author&gt;Austin, Christopher C&lt;/author&gt;&lt;author&gt;Backlin, Adam R&lt;/author&gt;&lt;author&gt;Carretero, Miguel A&lt;/author&gt;&lt;author&gt;Fisher, Robert N&lt;/author&gt;&lt;author&gt;Glaw, Frank&lt;/author&gt;&lt;author&gt;Hathaway, Stacie A&lt;/author&gt;&lt;/authors&gt;&lt;/contributors&gt;&lt;titles&gt;&lt;title&gt;Habitat preference modulates trans-oceanic dispersal in a terrestrial vertebrate&lt;/title&gt;&lt;secondary-title&gt;Proceedings of the Royal Society B&lt;/secondary-title&gt;&lt;/titles&gt;&lt;periodical&gt;&lt;full-title&gt;Proceedings of the Royal Society B&lt;/full-title&gt;&lt;/periodical&gt;&lt;pages&gt;20182575&lt;/pages&gt;&lt;volume&gt;286&lt;/volume&gt;&lt;number&gt;1904&lt;/number&gt;&lt;dates&gt;&lt;year&gt;2019&lt;/year&gt;&lt;/dates&gt;&lt;isbn&gt;0962-8452&lt;/isbn&gt;&lt;urls&gt;&lt;/urls&gt;&lt;/record&gt;&lt;/Cite&gt;&lt;/EndNote&gt;</w:instrText>
      </w:r>
      <w:r w:rsidR="0075455D">
        <w:fldChar w:fldCharType="separate"/>
      </w:r>
      <w:r w:rsidR="0075455D">
        <w:rPr>
          <w:noProof/>
        </w:rPr>
        <w:t>(Blom et al., 2019; Probst et al., 2025)</w:t>
      </w:r>
      <w:r w:rsidR="0075455D">
        <w:fldChar w:fldCharType="end"/>
      </w:r>
      <w:r w:rsidR="00304004">
        <w:t>,</w:t>
      </w:r>
      <w:r>
        <w:t xml:space="preserve"> rats </w:t>
      </w:r>
      <w:r>
        <w:fldChar w:fldCharType="begin"/>
      </w:r>
      <w:r>
        <w:instrText xml:space="preserve"> ADDIN EN.CITE &lt;EndNote&gt;&lt;Cite&gt;&lt;Author&gt;Roycroft&lt;/Author&gt;&lt;Year&gt;2022&lt;/Year&gt;&lt;RecNum&gt;64&lt;/RecNum&gt;&lt;DisplayText&gt;(Roycroft et al., 2022)&lt;/DisplayText&gt;&lt;record&gt;&lt;rec-number&gt;64&lt;/rec-number&gt;&lt;foreign-keys&gt;&lt;key app="EN" db-id="few0x52dq052frepdtrpxadctdwpwsfffwed" timestamp="1741932196"&gt;64&lt;/key&gt;&lt;/foreign-keys&gt;&lt;ref-type name="Journal Article"&gt;17&lt;/ref-type&gt;&lt;contributors&gt;&lt;authors&gt;&lt;author&gt;Roycroft, Emily&lt;/author&gt;&lt;author&gt;Fabre, Pierre-Henri&lt;/author&gt;&lt;author&gt;MacDonald, Anna J&lt;/author&gt;&lt;author&gt;Moritz, Craig&lt;/author&gt;&lt;author&gt;Moussalli, Adnan&lt;/author&gt;&lt;author&gt;Rowe, Kevin C&lt;/author&gt;&lt;/authors&gt;&lt;/contributors&gt;&lt;titles&gt;&lt;title&gt;New Guinea uplift opens ecological opportunity across a continent&lt;/title&gt;&lt;secondary-title&gt;Current Biology&lt;/secondary-title&gt;&lt;/titles&gt;&lt;periodical&gt;&lt;full-title&gt;Current Biology&lt;/full-title&gt;&lt;/periodical&gt;&lt;pages&gt;4215-4224. e3&lt;/pages&gt;&lt;volume&gt;32&lt;/volume&gt;&lt;number&gt;19&lt;/number&gt;&lt;dates&gt;&lt;year&gt;2022&lt;/year&gt;&lt;/dates&gt;&lt;isbn&gt;0960-9822&lt;/isbn&gt;&lt;urls&gt;&lt;/urls&gt;&lt;/record&gt;&lt;/Cite&gt;&lt;/EndNote&gt;</w:instrText>
      </w:r>
      <w:r>
        <w:fldChar w:fldCharType="separate"/>
      </w:r>
      <w:r>
        <w:rPr>
          <w:noProof/>
        </w:rPr>
        <w:t>(Roycroft et al., 2022)</w:t>
      </w:r>
      <w:r>
        <w:fldChar w:fldCharType="end"/>
      </w:r>
      <w:r>
        <w:t xml:space="preserve">, pigeons </w:t>
      </w:r>
      <w:r>
        <w:fldChar w:fldCharType="begin"/>
      </w:r>
      <w:r>
        <w:instrText xml:space="preserve"> ADDIN EN.CITE &lt;EndNote&gt;&lt;Cite&gt;&lt;Author&gt;Oliver&lt;/Author&gt;&lt;Year&gt;2023&lt;/Year&gt;&lt;RecNum&gt;98&lt;/RecNum&gt;&lt;DisplayText&gt;(Oliver et al., 2023)&lt;/DisplayText&gt;&lt;record&gt;&lt;rec-number&gt;98&lt;/rec-number&gt;&lt;foreign-keys&gt;&lt;key app="EN" db-id="few0x52dq052frepdtrpxadctdwpwsfffwed" timestamp="1742339459"&gt;98&lt;/key&gt;&lt;/foreign-keys&gt;&lt;ref-type name="Journal Article"&gt;17&lt;/ref-type&gt;&lt;contributors&gt;&lt;authors&gt;&lt;author&gt;Oliver, Paul M&lt;/author&gt;&lt;author&gt;Hugall, Andrew F&lt;/author&gt;&lt;author&gt;Prasteya, Audrey&lt;/author&gt;&lt;author&gt;Slavenko, Alex&lt;/author&gt;&lt;author&gt;Zahirovic, Sabin&lt;/author&gt;&lt;/authors&gt;&lt;/contributors&gt;&lt;titles&gt;&lt;title&gt;Oligo-Miocene radiation within South-west Pacific arc terranes underpinned repeated upstream continental dispersals in pigeons (Columbiformes)&lt;/title&gt;&lt;secondary-title&gt;Biological Journal of the Linnean Society&lt;/secondary-title&gt;&lt;/titles&gt;&lt;periodical&gt;&lt;full-title&gt;Biological Journal of the Linnean Society&lt;/full-title&gt;&lt;/periodical&gt;&lt;pages&gt;437-452&lt;/pages&gt;&lt;volume&gt;138&lt;/volume&gt;&lt;number&gt;4&lt;/number&gt;&lt;dates&gt;&lt;year&gt;2023&lt;/year&gt;&lt;/dates&gt;&lt;isbn&gt;0024-4066&lt;/isbn&gt;&lt;urls&gt;&lt;/urls&gt;&lt;/record&gt;&lt;/Cite&gt;&lt;/EndNote&gt;</w:instrText>
      </w:r>
      <w:r>
        <w:fldChar w:fldCharType="separate"/>
      </w:r>
      <w:r>
        <w:rPr>
          <w:noProof/>
        </w:rPr>
        <w:t>(Oliver et al., 2023)</w:t>
      </w:r>
      <w:r>
        <w:fldChar w:fldCharType="end"/>
      </w:r>
      <w:r>
        <w:t xml:space="preserve">, some groups of parrots </w:t>
      </w:r>
      <w:r>
        <w:fldChar w:fldCharType="begin"/>
      </w:r>
      <w:r>
        <w:instrText xml:space="preserve"> ADDIN EN.CITE &lt;EndNote&gt;&lt;Cite&gt;&lt;Author&gt;Schweizer&lt;/Author&gt;&lt;Year&gt;2015&lt;/Year&gt;&lt;RecNum&gt;74&lt;/RecNum&gt;&lt;DisplayText&gt;(Schweizer et al., 2015)&lt;/DisplayText&gt;&lt;record&gt;&lt;rec-number&gt;74&lt;/rec-number&gt;&lt;foreign-keys&gt;&lt;key app="EN" db-id="few0x52dq052frepdtrpxadctdwpwsfffwed" timestamp="1741932800"&gt;74&lt;/key&gt;&lt;/foreign-keys&gt;&lt;ref-type name="Journal Article"&gt;17&lt;/ref-type&gt;&lt;contributors&gt;&lt;authors&gt;&lt;author&gt;Schweizer, Manuel&lt;/author&gt;&lt;author&gt;Wright, Timothy F&lt;/author&gt;&lt;author&gt;Peñalba, Joshua V&lt;/author&gt;&lt;author&gt;Schirtzinger, Erin E&lt;/author&gt;&lt;author&gt;Joseph, Leo&lt;/author&gt;&lt;/authors&gt;&lt;/contributors&gt;&lt;titles&gt;&lt;title&gt;Molecular phylogenetics suggests a New Guinean origin and frequent episodes of founder-event speciation in the nectarivorous lories and lorikeets (Aves: Psittaciformes)&lt;/title&gt;&lt;secondary-title&gt;Molecular phylogenetics and evolution&lt;/secondary-title&gt;&lt;/titles&gt;&lt;periodical&gt;&lt;full-title&gt;Molecular phylogenetics and evolution&lt;/full-title&gt;&lt;/periodical&gt;&lt;pages&gt;34-48&lt;/pages&gt;&lt;volume&gt;90&lt;/volume&gt;&lt;dates&gt;&lt;year&gt;2015&lt;/year&gt;&lt;/dates&gt;&lt;isbn&gt;1055-7903&lt;/isbn&gt;&lt;urls&gt;&lt;/urls&gt;&lt;/record&gt;&lt;/Cite&gt;&lt;/EndNote&gt;</w:instrText>
      </w:r>
      <w:r>
        <w:fldChar w:fldCharType="separate"/>
      </w:r>
      <w:r>
        <w:rPr>
          <w:noProof/>
        </w:rPr>
        <w:t>(Schweizer et al., 2015)</w:t>
      </w:r>
      <w:r>
        <w:fldChar w:fldCharType="end"/>
      </w:r>
      <w:r>
        <w:t xml:space="preserve"> and even </w:t>
      </w:r>
      <w:r w:rsidR="001963A8">
        <w:t xml:space="preserve">tropical </w:t>
      </w:r>
      <w:r>
        <w:t xml:space="preserve">rainforest plants </w:t>
      </w:r>
      <w:r>
        <w:fldChar w:fldCharType="begin"/>
      </w:r>
      <w:r>
        <w:instrText xml:space="preserve"> ADDIN EN.CITE &lt;EndNote&gt;&lt;Cite&gt;&lt;Author&gt;Sniderman&lt;/Author&gt;&lt;Year&gt;2011&lt;/Year&gt;&lt;RecNum&gt;118&lt;/RecNum&gt;&lt;DisplayText&gt;(Sniderman &amp;amp; Jordan, 2011)&lt;/DisplayText&gt;&lt;record&gt;&lt;rec-number&gt;118&lt;/rec-number&gt;&lt;foreign-keys&gt;&lt;key app="EN" db-id="few0x52dq052frepdtrpxadctdwpwsfffwed" timestamp="1743451459"&gt;118&lt;/key&gt;&lt;/foreign-keys&gt;&lt;ref-type name="Journal Article"&gt;17&lt;/ref-type&gt;&lt;contributors&gt;&lt;authors&gt;&lt;author&gt;Sniderman, JM Kale&lt;/author&gt;&lt;author&gt;Jordan, Gregory J&lt;/author&gt;&lt;/authors&gt;&lt;/contributors&gt;&lt;titles&gt;&lt;title&gt;Extent and timing of floristic exchange between Australian and Asian rain forests&lt;/title&gt;&lt;secondary-title&gt;Journal of Biogeography&lt;/secondary-title&gt;&lt;/titles&gt;&lt;periodical&gt;&lt;full-title&gt;Journal of Biogeography&lt;/full-title&gt;&lt;/periodical&gt;&lt;pages&gt;1445-1455&lt;/pages&gt;&lt;volume&gt;38&lt;/volume&gt;&lt;number&gt;8&lt;/number&gt;&lt;dates&gt;&lt;year&gt;2011&lt;/year&gt;&lt;/dates&gt;&lt;isbn&gt;0305-0270&lt;/isbn&gt;&lt;urls&gt;&lt;/urls&gt;&lt;/record&gt;&lt;/Cite&gt;&lt;/EndNote&gt;</w:instrText>
      </w:r>
      <w:r>
        <w:fldChar w:fldCharType="separate"/>
      </w:r>
      <w:r>
        <w:rPr>
          <w:noProof/>
        </w:rPr>
        <w:t>(Sniderman &amp; Jordan, 2011)</w:t>
      </w:r>
      <w:r>
        <w:fldChar w:fldCharType="end"/>
      </w:r>
      <w:r>
        <w:t xml:space="preserve">. These </w:t>
      </w:r>
      <w:proofErr w:type="gramStart"/>
      <w:r>
        <w:t>aforementioned studies</w:t>
      </w:r>
      <w:proofErr w:type="gramEnd"/>
      <w:r>
        <w:t xml:space="preserve"> have all inferred numerous and recent colonisations between Australia and islands to the north, centred on, but not exclusive to</w:t>
      </w:r>
      <w:r w:rsidR="00E86DB3">
        <w:t>,</w:t>
      </w:r>
      <w:r>
        <w:t xml:space="preserve"> New Guinea.</w:t>
      </w:r>
      <w:r w:rsidR="00490315">
        <w:t xml:space="preserve"> However</w:t>
      </w:r>
      <w:r w:rsidR="00782AE2">
        <w:t>,</w:t>
      </w:r>
      <w:r w:rsidR="00490315">
        <w:t xml:space="preserve"> in most cases</w:t>
      </w:r>
      <w:r w:rsidR="00E86DB3">
        <w:t>,</w:t>
      </w:r>
      <w:r w:rsidR="00490315">
        <w:t xml:space="preserve"> these lineages are much more closely associated with mesic environments than </w:t>
      </w:r>
      <w:r w:rsidR="00E86DB3">
        <w:t xml:space="preserve">are </w:t>
      </w:r>
      <w:r w:rsidR="00490315">
        <w:t>typically</w:t>
      </w:r>
      <w:r w:rsidR="00FA62B2">
        <w:t xml:space="preserve"> inhabited by</w:t>
      </w:r>
      <w:r w:rsidR="00490315">
        <w:t xml:space="preserve"> Australian </w:t>
      </w:r>
      <w:r w:rsidR="00490315" w:rsidRPr="00FA62B2">
        <w:rPr>
          <w:i/>
          <w:iCs/>
        </w:rPr>
        <w:t>Gehyra</w:t>
      </w:r>
      <w:r w:rsidR="00490315">
        <w:t>.</w:t>
      </w:r>
      <w:r>
        <w:t xml:space="preserve"> </w:t>
      </w:r>
      <w:r w:rsidR="00490315">
        <w:rPr>
          <w:bCs/>
        </w:rPr>
        <w:t>T</w:t>
      </w:r>
      <w:r w:rsidR="00831349">
        <w:rPr>
          <w:bCs/>
        </w:rPr>
        <w:t>o better understand the</w:t>
      </w:r>
      <w:r w:rsidR="003125D6">
        <w:rPr>
          <w:bCs/>
        </w:rPr>
        <w:t xml:space="preserve"> ecological</w:t>
      </w:r>
      <w:r w:rsidR="00F50EF7">
        <w:rPr>
          <w:bCs/>
        </w:rPr>
        <w:t>, taxonomic</w:t>
      </w:r>
      <w:r w:rsidR="00E86DB3">
        <w:rPr>
          <w:bCs/>
        </w:rPr>
        <w:t>,</w:t>
      </w:r>
      <w:r w:rsidR="003125D6">
        <w:rPr>
          <w:bCs/>
        </w:rPr>
        <w:t xml:space="preserve"> </w:t>
      </w:r>
      <w:r w:rsidR="00F50EF7">
        <w:rPr>
          <w:bCs/>
        </w:rPr>
        <w:t>or</w:t>
      </w:r>
      <w:r w:rsidR="003125D6">
        <w:rPr>
          <w:bCs/>
        </w:rPr>
        <w:t xml:space="preserve"> environmental</w:t>
      </w:r>
      <w:r w:rsidR="00831349">
        <w:rPr>
          <w:bCs/>
        </w:rPr>
        <w:t xml:space="preserve"> </w:t>
      </w:r>
      <w:r w:rsidR="00F50EF7">
        <w:rPr>
          <w:bCs/>
        </w:rPr>
        <w:t>correlates</w:t>
      </w:r>
      <w:r w:rsidR="00831349">
        <w:rPr>
          <w:bCs/>
        </w:rPr>
        <w:t xml:space="preserve"> that might </w:t>
      </w:r>
      <w:r w:rsidR="003125D6">
        <w:rPr>
          <w:bCs/>
        </w:rPr>
        <w:t>mediate</w:t>
      </w:r>
      <w:r w:rsidR="00207FCB">
        <w:rPr>
          <w:bCs/>
        </w:rPr>
        <w:t xml:space="preserve"> varying probabilities of</w:t>
      </w:r>
      <w:r w:rsidR="00831349">
        <w:rPr>
          <w:bCs/>
        </w:rPr>
        <w:t xml:space="preserve"> dispersal </w:t>
      </w:r>
      <w:r w:rsidR="00F50EF7">
        <w:rPr>
          <w:bCs/>
        </w:rPr>
        <w:t>between Australia and island</w:t>
      </w:r>
      <w:r w:rsidR="00E86DB3">
        <w:rPr>
          <w:bCs/>
        </w:rPr>
        <w:t>s</w:t>
      </w:r>
      <w:r w:rsidR="00F50EF7">
        <w:rPr>
          <w:bCs/>
        </w:rPr>
        <w:t xml:space="preserve"> to the near north</w:t>
      </w:r>
      <w:r w:rsidR="00E86DB3">
        <w:rPr>
          <w:bCs/>
        </w:rPr>
        <w:t>,</w:t>
      </w:r>
      <w:r w:rsidR="00490315">
        <w:rPr>
          <w:bCs/>
        </w:rPr>
        <w:t xml:space="preserve"> comparative analyses across multiple taxa are now needed</w:t>
      </w:r>
      <w:r w:rsidR="00831349">
        <w:rPr>
          <w:bCs/>
        </w:rPr>
        <w:t>.</w:t>
      </w:r>
      <w:r w:rsidR="00355AB4" w:rsidRPr="0091133D">
        <w:rPr>
          <w:bCs/>
        </w:rPr>
        <w:t xml:space="preserve"> </w:t>
      </w:r>
      <w:r w:rsidR="00E17779">
        <w:rPr>
          <w:bCs/>
        </w:rPr>
        <w:t xml:space="preserve">These </w:t>
      </w:r>
      <w:r w:rsidR="000C1EA4">
        <w:rPr>
          <w:bCs/>
        </w:rPr>
        <w:t>results</w:t>
      </w:r>
      <w:r w:rsidR="00E17779">
        <w:rPr>
          <w:bCs/>
        </w:rPr>
        <w:t xml:space="preserve"> </w:t>
      </w:r>
      <w:r w:rsidR="0036057F">
        <w:rPr>
          <w:bCs/>
        </w:rPr>
        <w:t>also further</w:t>
      </w:r>
      <w:r w:rsidR="00E17779">
        <w:rPr>
          <w:bCs/>
        </w:rPr>
        <w:t xml:space="preserve"> emphasise the importance of </w:t>
      </w:r>
      <w:r w:rsidR="00E86DB3">
        <w:rPr>
          <w:bCs/>
        </w:rPr>
        <w:t>considering</w:t>
      </w:r>
      <w:r w:rsidR="00FA62B2">
        <w:rPr>
          <w:bCs/>
        </w:rPr>
        <w:t xml:space="preserve"> </w:t>
      </w:r>
      <w:r w:rsidR="00E17779">
        <w:rPr>
          <w:bCs/>
        </w:rPr>
        <w:t xml:space="preserve">Australia and New Guinea </w:t>
      </w:r>
      <w:r w:rsidR="00FA62B2">
        <w:rPr>
          <w:bCs/>
        </w:rPr>
        <w:t xml:space="preserve">as </w:t>
      </w:r>
      <w:r w:rsidR="00E86DB3">
        <w:rPr>
          <w:bCs/>
        </w:rPr>
        <w:t xml:space="preserve">separate </w:t>
      </w:r>
      <w:r w:rsidR="00FA62B2">
        <w:rPr>
          <w:bCs/>
        </w:rPr>
        <w:t>regions</w:t>
      </w:r>
      <w:r w:rsidR="00782AE2">
        <w:rPr>
          <w:bCs/>
        </w:rPr>
        <w:t xml:space="preserve"> in</w:t>
      </w:r>
      <w:r w:rsidR="00E17779">
        <w:rPr>
          <w:bCs/>
        </w:rPr>
        <w:t xml:space="preserve"> </w:t>
      </w:r>
      <w:r w:rsidR="00E86DB3">
        <w:rPr>
          <w:bCs/>
        </w:rPr>
        <w:t xml:space="preserve">broad-scale </w:t>
      </w:r>
      <w:r w:rsidR="00FA62B2">
        <w:rPr>
          <w:bCs/>
        </w:rPr>
        <w:t>b</w:t>
      </w:r>
      <w:r w:rsidR="00E17779">
        <w:rPr>
          <w:bCs/>
        </w:rPr>
        <w:t>iogeographic analyses of the Australasian</w:t>
      </w:r>
      <w:r w:rsidR="00FA62B2">
        <w:rPr>
          <w:bCs/>
        </w:rPr>
        <w:t xml:space="preserve"> and Asian</w:t>
      </w:r>
      <w:r w:rsidR="00E17779">
        <w:rPr>
          <w:bCs/>
        </w:rPr>
        <w:t xml:space="preserve"> biota</w:t>
      </w:r>
      <w:r w:rsidR="00FA62B2">
        <w:rPr>
          <w:bCs/>
        </w:rPr>
        <w:t>s</w:t>
      </w:r>
      <w:r w:rsidR="0036057F">
        <w:rPr>
          <w:bCs/>
        </w:rPr>
        <w:t xml:space="preserve"> </w:t>
      </w:r>
      <w:r w:rsidR="0036057F">
        <w:rPr>
          <w:bCs/>
        </w:rPr>
        <w:fldChar w:fldCharType="begin"/>
      </w:r>
      <w:r w:rsidR="0036057F">
        <w:rPr>
          <w:bCs/>
        </w:rPr>
        <w:instrText xml:space="preserve"> ADDIN EN.CITE &lt;EndNote&gt;&lt;Cite&gt;&lt;Author&gt;Oliver&lt;/Author&gt;&lt;Year&gt;2023&lt;/Year&gt;&lt;RecNum&gt;98&lt;/RecNum&gt;&lt;DisplayText&gt;(Oliver et al., 2023)&lt;/DisplayText&gt;&lt;record&gt;&lt;rec-number&gt;98&lt;/rec-number&gt;&lt;foreign-keys&gt;&lt;key app="EN" db-id="few0x52dq052frepdtrpxadctdwpwsfffwed" timestamp="1742339459"&gt;98&lt;/key&gt;&lt;/foreign-keys&gt;&lt;ref-type name="Journal Article"&gt;17&lt;/ref-type&gt;&lt;contributors&gt;&lt;authors&gt;&lt;author&gt;Oliver, Paul M&lt;/author&gt;&lt;author&gt;Hugall, Andrew F&lt;/author&gt;&lt;author&gt;Prasteya, Audrey&lt;/author&gt;&lt;author&gt;Slavenko, Alex&lt;/author&gt;&lt;author&gt;Zahirovic, Sabin&lt;/author&gt;&lt;/authors&gt;&lt;/contributors&gt;&lt;titles&gt;&lt;title&gt;Oligo-Miocene radiation within South-west Pacific arc terranes underpinned repeated upstream continental dispersals in pigeons (Columbiformes)&lt;/title&gt;&lt;secondary-title&gt;Biological Journal of the Linnean Society&lt;/secondary-title&gt;&lt;/titles&gt;&lt;periodical&gt;&lt;full-title&gt;Biological Journal of the Linnean Society&lt;/full-title&gt;&lt;/periodical&gt;&lt;pages&gt;437-452&lt;/pages&gt;&lt;volume&gt;138&lt;/volume&gt;&lt;number&gt;4&lt;/number&gt;&lt;dates&gt;&lt;year&gt;2023&lt;/year&gt;&lt;/dates&gt;&lt;isbn&gt;0024-4066&lt;/isbn&gt;&lt;urls&gt;&lt;/urls&gt;&lt;/record&gt;&lt;/Cite&gt;&lt;/EndNote&gt;</w:instrText>
      </w:r>
      <w:r w:rsidR="0036057F">
        <w:rPr>
          <w:bCs/>
        </w:rPr>
        <w:fldChar w:fldCharType="separate"/>
      </w:r>
      <w:r w:rsidR="0036057F">
        <w:rPr>
          <w:bCs/>
          <w:noProof/>
        </w:rPr>
        <w:t>(Oliver et al., 2023)</w:t>
      </w:r>
      <w:r w:rsidR="0036057F">
        <w:rPr>
          <w:bCs/>
        </w:rPr>
        <w:fldChar w:fldCharType="end"/>
      </w:r>
      <w:r w:rsidR="00E17779">
        <w:rPr>
          <w:bCs/>
        </w:rPr>
        <w:t xml:space="preserve">. </w:t>
      </w:r>
      <w:r w:rsidR="00355AB4" w:rsidRPr="0091133D">
        <w:rPr>
          <w:bCs/>
        </w:rPr>
        <w:t xml:space="preserve"> </w:t>
      </w:r>
    </w:p>
    <w:p w14:paraId="60A7566F" w14:textId="77777777" w:rsidR="0091133D" w:rsidRDefault="0091133D" w:rsidP="00270AEF">
      <w:pPr>
        <w:rPr>
          <w:b/>
        </w:rPr>
      </w:pPr>
    </w:p>
    <w:p w14:paraId="42BFAA45" w14:textId="7A0FA992" w:rsidR="00355AB4" w:rsidRDefault="00521925" w:rsidP="00270AEF">
      <w:pPr>
        <w:rPr>
          <w:b/>
        </w:rPr>
      </w:pPr>
      <w:r>
        <w:rPr>
          <w:b/>
        </w:rPr>
        <w:t>Single origin of</w:t>
      </w:r>
      <w:r w:rsidR="001C57A7">
        <w:rPr>
          <w:b/>
        </w:rPr>
        <w:t xml:space="preserve"> most</w:t>
      </w:r>
      <w:r>
        <w:rPr>
          <w:b/>
        </w:rPr>
        <w:t xml:space="preserve"> island ‘giants’ </w:t>
      </w:r>
    </w:p>
    <w:p w14:paraId="7C4C211F" w14:textId="77777777" w:rsidR="00BA7D03" w:rsidRDefault="00BA7D03" w:rsidP="00BA7D03"/>
    <w:p w14:paraId="31305104" w14:textId="7D6AE83D" w:rsidR="00490315" w:rsidRPr="00494E42" w:rsidRDefault="006958D4" w:rsidP="00825932">
      <w:r>
        <w:t xml:space="preserve">Our analyses of body size evolution in </w:t>
      </w:r>
      <w:r w:rsidRPr="003125D6">
        <w:rPr>
          <w:i/>
          <w:iCs/>
        </w:rPr>
        <w:t xml:space="preserve">Gehyra </w:t>
      </w:r>
      <w:r w:rsidR="0036057F">
        <w:t>support the underlying hypothesis that</w:t>
      </w:r>
      <w:r>
        <w:t xml:space="preserve"> </w:t>
      </w:r>
      <w:r w:rsidR="00207FCB">
        <w:t>island</w:t>
      </w:r>
      <w:r w:rsidR="00E6147E">
        <w:t xml:space="preserve"> </w:t>
      </w:r>
      <w:r w:rsidR="0036057F">
        <w:t xml:space="preserve">regions are characterised by </w:t>
      </w:r>
      <w:r w:rsidR="00207FCB">
        <w:t xml:space="preserve">at least one </w:t>
      </w:r>
      <w:r w:rsidR="0036057F">
        <w:t>lineage</w:t>
      </w:r>
      <w:r w:rsidR="000C1EA4">
        <w:t xml:space="preserve"> with</w:t>
      </w:r>
      <w:r w:rsidR="00207FCB">
        <w:t xml:space="preserve"> a</w:t>
      </w:r>
      <w:r w:rsidR="0036057F">
        <w:t xml:space="preserve"> </w:t>
      </w:r>
      <w:r w:rsidR="00207FCB">
        <w:t>larger</w:t>
      </w:r>
      <w:r w:rsidR="0036057F">
        <w:t xml:space="preserve"> </w:t>
      </w:r>
      <w:r>
        <w:t>body size optim</w:t>
      </w:r>
      <w:r w:rsidR="004C19B4">
        <w:t>um</w:t>
      </w:r>
      <w:r w:rsidR="00F51B2D">
        <w:t>, but with important nuances</w:t>
      </w:r>
      <w:r>
        <w:t>.</w:t>
      </w:r>
      <w:r w:rsidR="00825932" w:rsidRPr="00825932">
        <w:t xml:space="preserve"> </w:t>
      </w:r>
      <w:r w:rsidR="00490315" w:rsidRPr="00D22674">
        <w:rPr>
          <w:i/>
          <w:iCs/>
        </w:rPr>
        <w:t>Gehyra</w:t>
      </w:r>
      <w:r w:rsidR="00490315">
        <w:t xml:space="preserve"> do not show a </w:t>
      </w:r>
      <w:ins w:id="9" w:author="Mike Lee" w:date="2025-04-28T07:36:00Z" w16du:dateUtc="2025-04-27T22:06:00Z">
        <w:r w:rsidR="00827850">
          <w:t xml:space="preserve">repeated </w:t>
        </w:r>
      </w:ins>
      <w:r w:rsidR="00490315">
        <w:t xml:space="preserve">general shift to gigantism (as optimal body size) on all islands of Melanesia. Rather, there is a single marked shift in body size in a clade comprising the </w:t>
      </w:r>
      <w:r w:rsidR="00490315" w:rsidRPr="0036057F">
        <w:rPr>
          <w:i/>
          <w:iCs/>
        </w:rPr>
        <w:t>membranacruralis</w:t>
      </w:r>
      <w:r w:rsidR="00490315">
        <w:t xml:space="preserve"> and </w:t>
      </w:r>
      <w:r w:rsidR="00490315" w:rsidRPr="0036057F">
        <w:rPr>
          <w:i/>
          <w:iCs/>
        </w:rPr>
        <w:t>vorax</w:t>
      </w:r>
      <w:r w:rsidR="00490315">
        <w:t xml:space="preserve"> groups (which are</w:t>
      </w:r>
      <w:r w:rsidR="00304004">
        <w:t xml:space="preserve"> strongly supported as</w:t>
      </w:r>
      <w:r w:rsidR="00490315">
        <w:t xml:space="preserve"> sister taxa</w:t>
      </w:r>
      <w:r w:rsidR="00304004">
        <w:t xml:space="preserve"> in</w:t>
      </w:r>
      <w:r w:rsidR="00A7718B">
        <w:t xml:space="preserve"> the focal</w:t>
      </w:r>
      <w:r w:rsidR="00304004">
        <w:t xml:space="preserve"> coalescent analyses</w:t>
      </w:r>
      <w:r w:rsidR="00490315">
        <w:t xml:space="preserve">), which then dispersed across multiple islands. </w:t>
      </w:r>
      <w:ins w:id="10" w:author="Mike Lee" w:date="2025-04-28T07:38:00Z" w16du:dateUtc="2025-04-27T22:08:00Z">
        <w:r w:rsidR="001A54BB">
          <w:t xml:space="preserve">This pattern stands in strong contrast to the widely studied pattern in </w:t>
        </w:r>
        <w:r w:rsidR="001A54BB">
          <w:rPr>
            <w:i/>
          </w:rPr>
          <w:t xml:space="preserve">Anolis </w:t>
        </w:r>
        <w:r w:rsidR="001A54BB">
          <w:t>lizards, where large-bodied ecomorphs have evolved repeatedly on separate islands (e.g. Losos et al. 1998).</w:t>
        </w:r>
        <w:r w:rsidR="001A54BB">
          <w:t xml:space="preserve">  </w:t>
        </w:r>
      </w:ins>
      <w:proofErr w:type="gramStart"/>
      <w:r w:rsidR="00490315">
        <w:t>One</w:t>
      </w:r>
      <w:proofErr w:type="gramEnd"/>
      <w:r w:rsidR="00490315">
        <w:t xml:space="preserve"> lineage in the </w:t>
      </w:r>
      <w:r w:rsidR="00490315" w:rsidRPr="0036057F">
        <w:rPr>
          <w:i/>
          <w:iCs/>
        </w:rPr>
        <w:t>oceanica</w:t>
      </w:r>
      <w:r w:rsidR="00490315">
        <w:t xml:space="preserve"> group from Wallacea </w:t>
      </w:r>
      <w:r w:rsidR="00490315">
        <w:lastRenderedPageBreak/>
        <w:t xml:space="preserve">(where the aforementioned two species groups are not present) has also evolved </w:t>
      </w:r>
      <w:r w:rsidR="003A53C9">
        <w:t xml:space="preserve">moderately </w:t>
      </w:r>
      <w:r w:rsidR="00490315">
        <w:t>large body size. Most other species on islands (</w:t>
      </w:r>
      <w:r w:rsidR="00490315" w:rsidRPr="008B6FA4">
        <w:rPr>
          <w:i/>
          <w:iCs/>
        </w:rPr>
        <w:t>mutilata</w:t>
      </w:r>
      <w:r w:rsidR="00490315">
        <w:t xml:space="preserve"> and </w:t>
      </w:r>
      <w:r w:rsidR="00490315" w:rsidRPr="008B6FA4">
        <w:rPr>
          <w:i/>
          <w:iCs/>
        </w:rPr>
        <w:t>oceanica</w:t>
      </w:r>
      <w:r w:rsidR="00490315">
        <w:t xml:space="preserve"> groups) tend to be similar</w:t>
      </w:r>
      <w:r w:rsidR="004C19B4">
        <w:t>,</w:t>
      </w:r>
      <w:r w:rsidR="00490315">
        <w:t xml:space="preserve"> or at most </w:t>
      </w:r>
      <w:r w:rsidR="00490315" w:rsidRPr="008C3A5D">
        <w:rPr>
          <w:i/>
        </w:rPr>
        <w:t>slightly</w:t>
      </w:r>
      <w:r w:rsidR="00490315">
        <w:t xml:space="preserve"> larger in size than Australian and Asian continental forms. </w:t>
      </w:r>
    </w:p>
    <w:p w14:paraId="19095FFD" w14:textId="1C20DC4A" w:rsidR="00825932" w:rsidRDefault="00490315" w:rsidP="00FA62B2">
      <w:pPr>
        <w:ind w:firstLine="720"/>
      </w:pPr>
      <w:r>
        <w:t xml:space="preserve">The limited number of shifts in body size makes it difficult to test whether the </w:t>
      </w:r>
      <w:r w:rsidR="005D6152">
        <w:t>larger</w:t>
      </w:r>
      <w:r>
        <w:t xml:space="preserve"> body size in</w:t>
      </w:r>
      <w:r w:rsidR="005D6152">
        <w:t xml:space="preserve"> some island</w:t>
      </w:r>
      <w:r>
        <w:t xml:space="preserve"> </w:t>
      </w:r>
      <w:r w:rsidRPr="00D22674">
        <w:rPr>
          <w:i/>
          <w:iCs/>
        </w:rPr>
        <w:t>Gehyra</w:t>
      </w:r>
      <w:r>
        <w:t xml:space="preserve"> is due to contingency</w:t>
      </w:r>
      <w:r w:rsidR="005D6152">
        <w:t xml:space="preserve"> (large species evolved by chance on islands)</w:t>
      </w:r>
      <w:r>
        <w:t xml:space="preserve"> or determinism (</w:t>
      </w:r>
      <w:r w:rsidR="005D6152">
        <w:t>island environments favour the evolution of large species</w:t>
      </w:r>
      <w:r>
        <w:t>)</w:t>
      </w:r>
      <w:r w:rsidR="005D6152">
        <w:t xml:space="preserve"> </w:t>
      </w:r>
      <w:r w:rsidR="00ED3B3E">
        <w:fldChar w:fldCharType="begin"/>
      </w:r>
      <w:r w:rsidR="00ED3B3E">
        <w:instrText xml:space="preserve"> ADDIN EN.CITE &lt;EndNote&gt;&lt;Cite&gt;&lt;Author&gt;Losos&lt;/Author&gt;&lt;Year&gt;1998&lt;/Year&gt;&lt;RecNum&gt;119&lt;/RecNum&gt;&lt;DisplayText&gt;(Losos et al., 1998)&lt;/DisplayText&gt;&lt;record&gt;&lt;rec-number&gt;119&lt;/rec-number&gt;&lt;foreign-keys&gt;&lt;key app="EN" db-id="few0x52dq052frepdtrpxadctdwpwsfffwed" timestamp="1743463454"&gt;119&lt;/key&gt;&lt;/foreign-keys&gt;&lt;ref-type name="Journal Article"&gt;17&lt;/ref-type&gt;&lt;contributors&gt;&lt;authors&gt;&lt;author&gt;Losos, Jonathan B&lt;/author&gt;&lt;author&gt;Jackman, Todd R&lt;/author&gt;&lt;author&gt;Larson, Allan&lt;/author&gt;&lt;author&gt;Queiroz, Kevin de&lt;/author&gt;&lt;author&gt;Rodrı́guez-Schettino, Lourdes&lt;/author&gt;&lt;/authors&gt;&lt;/contributors&gt;&lt;titles&gt;&lt;title&gt;Contingency and determinism in replicated adaptive radiations of island lizards&lt;/title&gt;&lt;secondary-title&gt;Science&lt;/secondary-title&gt;&lt;/titles&gt;&lt;periodical&gt;&lt;full-title&gt;Science&lt;/full-title&gt;&lt;/periodical&gt;&lt;pages&gt;2115-2118&lt;/pages&gt;&lt;volume&gt;279&lt;/volume&gt;&lt;number&gt;5359&lt;/number&gt;&lt;dates&gt;&lt;year&gt;1998&lt;/year&gt;&lt;/dates&gt;&lt;isbn&gt;1095-9203&lt;/isbn&gt;&lt;urls&gt;&lt;/urls&gt;&lt;/record&gt;&lt;/Cite&gt;&lt;/EndNote&gt;</w:instrText>
      </w:r>
      <w:r w:rsidR="00ED3B3E">
        <w:fldChar w:fldCharType="separate"/>
      </w:r>
      <w:r w:rsidR="00ED3B3E">
        <w:rPr>
          <w:noProof/>
        </w:rPr>
        <w:t>(Losos et al., 1998)</w:t>
      </w:r>
      <w:r w:rsidR="00ED3B3E">
        <w:fldChar w:fldCharType="end"/>
      </w:r>
      <w:r>
        <w:t xml:space="preserve">. </w:t>
      </w:r>
      <w:r w:rsidR="00825932">
        <w:t xml:space="preserve">The trend towards the evolution of large body size in </w:t>
      </w:r>
      <w:r w:rsidR="00825932" w:rsidRPr="003125D6">
        <w:rPr>
          <w:i/>
          <w:iCs/>
        </w:rPr>
        <w:t>Gehyra</w:t>
      </w:r>
      <w:r w:rsidR="00825932">
        <w:t xml:space="preserve"> </w:t>
      </w:r>
      <w:r w:rsidR="005D6152">
        <w:t xml:space="preserve">does however </w:t>
      </w:r>
      <w:r w:rsidR="00825932">
        <w:t xml:space="preserve">mirror large body sizes observed in several other lineages of forest-associated and generally, </w:t>
      </w:r>
      <w:r w:rsidR="00825932" w:rsidRPr="00FA62B2">
        <w:rPr>
          <w:i/>
          <w:iCs/>
        </w:rPr>
        <w:t>but not always</w:t>
      </w:r>
      <w:r w:rsidR="00825932">
        <w:t xml:space="preserve">, insular geckos with distributions occurring across </w:t>
      </w:r>
      <w:r w:rsidR="004C19B4">
        <w:t xml:space="preserve">south-east </w:t>
      </w:r>
      <w:r w:rsidR="00825932">
        <w:t xml:space="preserve">Asia, the </w:t>
      </w:r>
      <w:r w:rsidR="004C19B4">
        <w:t xml:space="preserve">south-west </w:t>
      </w:r>
      <w:r w:rsidR="00825932">
        <w:t>Pac</w:t>
      </w:r>
      <w:r w:rsidR="004C19B4">
        <w:t>i</w:t>
      </w:r>
      <w:r w:rsidR="00825932">
        <w:t>fic</w:t>
      </w:r>
      <w:r w:rsidR="004C19B4">
        <w:t>,</w:t>
      </w:r>
      <w:r w:rsidR="00825932">
        <w:t xml:space="preserve"> and even small areas of eastern Australia. This includes taxa in the genus </w:t>
      </w:r>
      <w:r w:rsidR="00825932" w:rsidRPr="00664547">
        <w:rPr>
          <w:i/>
          <w:iCs/>
        </w:rPr>
        <w:t>Gekko</w:t>
      </w:r>
      <w:r w:rsidR="00825932">
        <w:t xml:space="preserve">, several lineages in </w:t>
      </w:r>
      <w:r w:rsidR="001C57A7">
        <w:t xml:space="preserve">the </w:t>
      </w:r>
      <w:r w:rsidR="00825932">
        <w:t>Melanesia</w:t>
      </w:r>
      <w:r w:rsidR="001C57A7">
        <w:t>n</w:t>
      </w:r>
      <w:r w:rsidR="00825932">
        <w:t xml:space="preserve"> radiation </w:t>
      </w:r>
      <w:r w:rsidR="00825932" w:rsidRPr="003125D6">
        <w:rPr>
          <w:i/>
          <w:iCs/>
        </w:rPr>
        <w:t>Cyrtodactylus</w:t>
      </w:r>
      <w:r w:rsidR="00825932">
        <w:rPr>
          <w:i/>
          <w:iCs/>
        </w:rPr>
        <w:t xml:space="preserve"> </w:t>
      </w:r>
      <w:r w:rsidR="00825932">
        <w:rPr>
          <w:i/>
          <w:iCs/>
        </w:rPr>
        <w:fldChar w:fldCharType="begin"/>
      </w:r>
      <w:r w:rsidR="00825932">
        <w:rPr>
          <w:i/>
          <w:iCs/>
        </w:rPr>
        <w:instrText xml:space="preserve"> ADDIN EN.CITE &lt;EndNote&gt;&lt;Cite&gt;&lt;Author&gt;Oliver&lt;/Author&gt;&lt;Year&gt;2014&lt;/Year&gt;&lt;RecNum&gt;46&lt;/RecNum&gt;&lt;DisplayText&gt;(Oliver et al., 2014)&lt;/DisplayText&gt;&lt;record&gt;&lt;rec-number&gt;46&lt;/rec-number&gt;&lt;foreign-keys&gt;&lt;key app="EN" db-id="few0x52dq052frepdtrpxadctdwpwsfffwed" timestamp="1741930821"&gt;46&lt;/key&gt;&lt;/foreign-keys&gt;&lt;ref-type name="Journal Article"&gt;17&lt;/ref-type&gt;&lt;contributors&gt;&lt;authors&gt;&lt;author&gt;Oliver, Paul M&lt;/author&gt;&lt;author&gt;Skipwith, Phillip&lt;/author&gt;&lt;author&gt;Lee, Michael SY&lt;/author&gt;&lt;/authors&gt;&lt;/contributors&gt;&lt;titles&gt;&lt;title&gt;Crossing the line: increasing body size in a trans-Wallacean lizard radiation (Cyrtodactylus, Gekkota)&lt;/title&gt;&lt;secondary-title&gt;Biology letters&lt;/secondary-title&gt;&lt;/titles&gt;&lt;periodical&gt;&lt;full-title&gt;Biology letters&lt;/full-title&gt;&lt;/periodical&gt;&lt;pages&gt;20140479&lt;/pages&gt;&lt;volume&gt;10&lt;/volume&gt;&lt;number&gt;10&lt;/number&gt;&lt;dates&gt;&lt;year&gt;2014&lt;/year&gt;&lt;/dates&gt;&lt;isbn&gt;1744-9561&lt;/isbn&gt;&lt;urls&gt;&lt;/urls&gt;&lt;/record&gt;&lt;/Cite&gt;&lt;/EndNote&gt;</w:instrText>
      </w:r>
      <w:r w:rsidR="00825932">
        <w:rPr>
          <w:i/>
          <w:iCs/>
        </w:rPr>
        <w:fldChar w:fldCharType="separate"/>
      </w:r>
      <w:r w:rsidR="00825932" w:rsidRPr="000D23BF">
        <w:rPr>
          <w:noProof/>
        </w:rPr>
        <w:t>(Oliver et al., 2014)</w:t>
      </w:r>
      <w:r w:rsidR="00825932">
        <w:rPr>
          <w:i/>
          <w:iCs/>
        </w:rPr>
        <w:fldChar w:fldCharType="end"/>
      </w:r>
      <w:r w:rsidR="00825932">
        <w:t xml:space="preserve">, and also radiations of diplodactylid geckos on New Caledonia and New Zealand </w:t>
      </w:r>
      <w:r w:rsidR="00825932">
        <w:fldChar w:fldCharType="begin"/>
      </w:r>
      <w:r w:rsidR="00825932">
        <w:instrText xml:space="preserve"> ADDIN EN.CITE &lt;EndNote&gt;&lt;Cite&gt;&lt;Author&gt;Skipwith&lt;/Author&gt;&lt;Year&gt;2023&lt;/Year&gt;&lt;RecNum&gt;47&lt;/RecNum&gt;&lt;DisplayText&gt;(Heinicke et al., 2023; Skipwith &amp;amp; Oliver, 2023)&lt;/DisplayText&gt;&lt;record&gt;&lt;rec-number&gt;47&lt;/rec-number&gt;&lt;foreign-keys&gt;&lt;key app="EN" db-id="few0x52dq052frepdtrpxadctdwpwsfffwed" timestamp="1741930826"&gt;47&lt;/key&gt;&lt;/foreign-keys&gt;&lt;ref-type name="Journal Article"&gt;17&lt;/ref-type&gt;&lt;contributors&gt;&lt;authors&gt;&lt;author&gt;Skipwith, Phillip L&lt;/author&gt;&lt;author&gt;Oliver, Paul M&lt;/author&gt;&lt;/authors&gt;&lt;/contributors&gt;&lt;titles&gt;&lt;title&gt;Ecologically diverse island-associated lizard radiation shows idiosyncratic trait diversification shifts and homogenous speciation dynamics&lt;/title&gt;&lt;secondary-title&gt;Evolution&lt;/secondary-title&gt;&lt;/titles&gt;&lt;periodical&gt;&lt;full-title&gt;Evolution&lt;/full-title&gt;&lt;/periodical&gt;&lt;pages&gt;138-154&lt;/pages&gt;&lt;volume&gt;77&lt;/volume&gt;&lt;number&gt;1&lt;/number&gt;&lt;dates&gt;&lt;year&gt;2023&lt;/year&gt;&lt;/dates&gt;&lt;isbn&gt;0014-3820&lt;/isbn&gt;&lt;urls&gt;&lt;/urls&gt;&lt;/record&gt;&lt;/Cite&gt;&lt;Cite&gt;&lt;Author&gt;Heinicke&lt;/Author&gt;&lt;Year&gt;2023&lt;/Year&gt;&lt;RecNum&gt;45&lt;/RecNum&gt;&lt;record&gt;&lt;rec-number&gt;45&lt;/rec-number&gt;&lt;foreign-keys&gt;&lt;key app="EN" db-id="few0x52dq052frepdtrpxadctdwpwsfffwed" timestamp="1741930810"&gt;45&lt;/key&gt;&lt;/foreign-keys&gt;&lt;ref-type name="Journal Article"&gt;17&lt;/ref-type&gt;&lt;contributors&gt;&lt;authors&gt;&lt;author&gt;Heinicke, Matthew P&lt;/author&gt;&lt;author&gt;Nielsen, Stuart V&lt;/author&gt;&lt;author&gt;Bauer, Aaron M&lt;/author&gt;&lt;author&gt;Kelly, Ryan&lt;/author&gt;&lt;author&gt;Geneva, Anthony J&lt;/author&gt;&lt;author&gt;Daza, Juan D&lt;/author&gt;&lt;author&gt;Keating, Shannon E&lt;/author&gt;&lt;author&gt;Gamble, Tony&lt;/author&gt;&lt;/authors&gt;&lt;/contributors&gt;&lt;titles&gt;&lt;title&gt;Reappraising the evolutionary history of the largest known gecko, the presumably extinct Hoplodactylus delcourti, via high-throughput sequencing of archival DNA&lt;/title&gt;&lt;secondary-title&gt;Scientific reports&lt;/secondary-title&gt;&lt;/titles&gt;&lt;periodical&gt;&lt;full-title&gt;Scientific reports&lt;/full-title&gt;&lt;/periodical&gt;&lt;pages&gt;9141&lt;/pages&gt;&lt;volume&gt;13&lt;/volume&gt;&lt;number&gt;1&lt;/number&gt;&lt;dates&gt;&lt;year&gt;2023&lt;/year&gt;&lt;/dates&gt;&lt;isbn&gt;2045-2322&lt;/isbn&gt;&lt;urls&gt;&lt;/urls&gt;&lt;/record&gt;&lt;/Cite&gt;&lt;/EndNote&gt;</w:instrText>
      </w:r>
      <w:r w:rsidR="00825932">
        <w:fldChar w:fldCharType="separate"/>
      </w:r>
      <w:r w:rsidR="00825932">
        <w:rPr>
          <w:noProof/>
        </w:rPr>
        <w:t>(Heinicke et al., 2023; Skipwith &amp; Oliver, 2023)</w:t>
      </w:r>
      <w:r w:rsidR="00825932">
        <w:fldChar w:fldCharType="end"/>
      </w:r>
      <w:r w:rsidR="00825932">
        <w:t>. In Australia</w:t>
      </w:r>
      <w:r w:rsidR="004C19B4">
        <w:t>,</w:t>
      </w:r>
      <w:r w:rsidR="00825932">
        <w:t xml:space="preserve"> a potential parallel is </w:t>
      </w:r>
      <w:r w:rsidR="004C19B4">
        <w:t xml:space="preserve">the </w:t>
      </w:r>
      <w:r w:rsidR="00825932">
        <w:t>large-bodied species of arboreal leaf</w:t>
      </w:r>
      <w:r w:rsidR="004C19B4">
        <w:t>-</w:t>
      </w:r>
      <w:r w:rsidR="00825932">
        <w:t>tail</w:t>
      </w:r>
      <w:r w:rsidR="004C19B4">
        <w:t>ed</w:t>
      </w:r>
      <w:r w:rsidR="00825932">
        <w:t xml:space="preserve"> geckos in the genus </w:t>
      </w:r>
      <w:r w:rsidR="00825932" w:rsidRPr="00984908">
        <w:rPr>
          <w:i/>
          <w:iCs/>
        </w:rPr>
        <w:t>Saltu</w:t>
      </w:r>
      <w:r w:rsidR="00825932">
        <w:rPr>
          <w:i/>
          <w:iCs/>
        </w:rPr>
        <w:t>a</w:t>
      </w:r>
      <w:r w:rsidR="00825932" w:rsidRPr="00984908">
        <w:rPr>
          <w:i/>
          <w:iCs/>
        </w:rPr>
        <w:t>rius</w:t>
      </w:r>
      <w:r w:rsidR="00825932">
        <w:t xml:space="preserve">. </w:t>
      </w:r>
      <w:proofErr w:type="gramStart"/>
      <w:r w:rsidR="00825932">
        <w:t>All of</w:t>
      </w:r>
      <w:proofErr w:type="gramEnd"/>
      <w:r w:rsidR="00825932">
        <w:t xml:space="preserve"> these lineages include taxa with maximum snout-vent lengths consistently approaching or above 130 mm. Inasmuch as their ecology is understood, most are also highly arboreal and often found resting on the trunks or branches of large </w:t>
      </w:r>
      <w:r w:rsidR="001C57A7">
        <w:t>rain</w:t>
      </w:r>
      <w:r w:rsidR="00825932">
        <w:t>forest trees. T</w:t>
      </w:r>
      <w:r w:rsidR="00207FCB">
        <w:t>he</w:t>
      </w:r>
      <w:r w:rsidR="00825932">
        <w:t xml:space="preserve"> combination of large size and a highly arboreal ecology also suggests parallels with the repeated evolution of crown-giant ecomorphs in scansorial </w:t>
      </w:r>
      <w:r w:rsidR="00825932" w:rsidRPr="000D23BF">
        <w:rPr>
          <w:i/>
          <w:iCs/>
        </w:rPr>
        <w:t>Anolis</w:t>
      </w:r>
      <w:r w:rsidR="00825932">
        <w:t xml:space="preserve"> lizards that occur in both insular and continental regions of tropical America</w:t>
      </w:r>
      <w:r w:rsidR="004C19B4">
        <w:t xml:space="preserve"> </w:t>
      </w:r>
      <w:r w:rsidR="001C57A7">
        <w:fldChar w:fldCharType="begin"/>
      </w:r>
      <w:r w:rsidR="001C57A7">
        <w:instrText xml:space="preserve"> ADDIN EN.CITE &lt;EndNote&gt;&lt;Cite&gt;&lt;Author&gt;Huie&lt;/Author&gt;&lt;Year&gt;2021&lt;/Year&gt;&lt;RecNum&gt;71&lt;/RecNum&gt;&lt;DisplayText&gt;(Huie et al., 2021)&lt;/DisplayText&gt;&lt;record&gt;&lt;rec-number&gt;71&lt;/rec-number&gt;&lt;foreign-keys&gt;&lt;key app="EN" db-id="few0x52dq052frepdtrpxadctdwpwsfffwed" timestamp="1741932779"&gt;71&lt;/key&gt;&lt;/foreign-keys&gt;&lt;ref-type name="Journal Article"&gt;17&lt;/ref-type&gt;&lt;contributors&gt;&lt;authors&gt;&lt;author&gt;Huie, Jonathan M&lt;/author&gt;&lt;author&gt;Prates, Ivan&lt;/author&gt;&lt;author&gt;Bell, Rayna C&lt;/author&gt;&lt;author&gt;de Queiroz, Kevin&lt;/author&gt;&lt;/authors&gt;&lt;/contributors&gt;&lt;titles&gt;&lt;title&gt;Convergent patterns of adaptive radiation between island and mainland Anolis lizards&lt;/title&gt;&lt;secondary-title&gt;Biological Journal of the Linnean Society&lt;/secondary-title&gt;&lt;/titles&gt;&lt;periodical&gt;&lt;full-title&gt;Biological Journal of the Linnean Society&lt;/full-title&gt;&lt;/periodical&gt;&lt;pages&gt;85-110&lt;/pages&gt;&lt;volume&gt;134&lt;/volume&gt;&lt;number&gt;1&lt;/number&gt;&lt;dates&gt;&lt;year&gt;2021&lt;/year&gt;&lt;/dates&gt;&lt;isbn&gt;0024-4066&lt;/isbn&gt;&lt;urls&gt;&lt;/urls&gt;&lt;/record&gt;&lt;/Cite&gt;&lt;/EndNote&gt;</w:instrText>
      </w:r>
      <w:r w:rsidR="001C57A7">
        <w:fldChar w:fldCharType="separate"/>
      </w:r>
      <w:r w:rsidR="001C57A7">
        <w:rPr>
          <w:noProof/>
        </w:rPr>
        <w:t>(Huie et al., 2021)</w:t>
      </w:r>
      <w:r w:rsidR="001C57A7">
        <w:fldChar w:fldCharType="end"/>
      </w:r>
      <w:r w:rsidR="00825932">
        <w:t xml:space="preserve">. </w:t>
      </w:r>
    </w:p>
    <w:p w14:paraId="3B64C4BE" w14:textId="2862B93B" w:rsidR="004A7474" w:rsidRPr="00C60555" w:rsidRDefault="00C60555" w:rsidP="00C60555">
      <w:pPr>
        <w:ind w:firstLine="720"/>
        <w:rPr>
          <w:i/>
        </w:rPr>
      </w:pPr>
      <w:r>
        <w:t>When viewed in the context of similar large body</w:t>
      </w:r>
      <w:r w:rsidR="004C19B4">
        <w:t xml:space="preserve"> species</w:t>
      </w:r>
      <w:r>
        <w:t xml:space="preserve"> </w:t>
      </w:r>
      <w:r w:rsidR="004C19B4">
        <w:t>observed in</w:t>
      </w:r>
      <w:r>
        <w:t xml:space="preserve"> other gecko lineages in Australasia, we hypothesise that elements of both contingency and determinism are in play.</w:t>
      </w:r>
      <w:r w:rsidR="004A7474">
        <w:t xml:space="preserve"> </w:t>
      </w:r>
      <w:r>
        <w:t>M</w:t>
      </w:r>
      <w:r w:rsidR="004A7474">
        <w:t>ost island</w:t>
      </w:r>
      <w:r>
        <w:t>s</w:t>
      </w:r>
      <w:r w:rsidR="004A7474">
        <w:t xml:space="preserve"> and even potentially mainland tropical rainforest area</w:t>
      </w:r>
      <w:r w:rsidR="005E44CF">
        <w:t>s</w:t>
      </w:r>
      <w:r w:rsidR="004A7474">
        <w:t xml:space="preserve"> in Australasia</w:t>
      </w:r>
      <w:r w:rsidR="005E44CF">
        <w:t xml:space="preserve"> do</w:t>
      </w:r>
      <w:r w:rsidR="004A7474">
        <w:t xml:space="preserve"> </w:t>
      </w:r>
      <w:r>
        <w:t>seem to</w:t>
      </w:r>
      <w:r w:rsidR="004A7474">
        <w:t xml:space="preserve"> have</w:t>
      </w:r>
      <w:r>
        <w:t xml:space="preserve"> at least</w:t>
      </w:r>
      <w:r w:rsidR="004A7474">
        <w:t xml:space="preserve"> one or two large</w:t>
      </w:r>
      <w:r>
        <w:t>-sized</w:t>
      </w:r>
      <w:r w:rsidR="004A7474">
        <w:t xml:space="preserve"> arboreal gecko lineages</w:t>
      </w:r>
      <w:r>
        <w:t xml:space="preserve"> (suggesting determinism</w:t>
      </w:r>
      <w:r w:rsidR="004C19B4">
        <w:t xml:space="preserve">); </w:t>
      </w:r>
      <w:r>
        <w:t>however</w:t>
      </w:r>
      <w:r w:rsidR="004C19B4">
        <w:t>,</w:t>
      </w:r>
      <w:r>
        <w:t xml:space="preserve"> which lineage evolves to this large size seems to be somewhat randomised (suggesting contingency)</w:t>
      </w:r>
      <w:r w:rsidR="004A7474">
        <w:t xml:space="preserve">. </w:t>
      </w:r>
      <w:r>
        <w:t>Given that some large</w:t>
      </w:r>
      <w:r w:rsidR="005E44CF">
        <w:t>-</w:t>
      </w:r>
      <w:r>
        <w:t xml:space="preserve">sized species do occur </w:t>
      </w:r>
      <w:r w:rsidR="004C19B4">
        <w:t xml:space="preserve">in </w:t>
      </w:r>
      <w:r>
        <w:t xml:space="preserve">continental rainforests, </w:t>
      </w:r>
      <w:r w:rsidR="005E44CF">
        <w:t>we also tentatively suggest</w:t>
      </w:r>
      <w:r w:rsidR="004A7474">
        <w:t xml:space="preserve"> that</w:t>
      </w:r>
      <w:r w:rsidR="005D6152">
        <w:t xml:space="preserve"> tropical</w:t>
      </w:r>
      <w:r w:rsidR="004A7474">
        <w:t xml:space="preserve"> rainforest</w:t>
      </w:r>
      <w:r>
        <w:t xml:space="preserve"> habitats </w:t>
      </w:r>
      <w:r w:rsidR="005D6152">
        <w:t>may be</w:t>
      </w:r>
      <w:r>
        <w:t xml:space="preserve"> the strongest</w:t>
      </w:r>
      <w:r w:rsidR="004A7474">
        <w:t xml:space="preserve"> correlate</w:t>
      </w:r>
      <w:r w:rsidR="005E44CF">
        <w:t xml:space="preserve"> with this trait</w:t>
      </w:r>
      <w:r>
        <w:t xml:space="preserve">. </w:t>
      </w:r>
      <w:r w:rsidR="00FA62B2">
        <w:t>However</w:t>
      </w:r>
      <w:r w:rsidR="003D3D90">
        <w:t>,</w:t>
      </w:r>
      <w:r w:rsidR="00FA62B2">
        <w:t xml:space="preserve"> we also emphasise that formal c</w:t>
      </w:r>
      <w:r w:rsidR="004A7474">
        <w:t>omparisons</w:t>
      </w:r>
      <w:r>
        <w:t xml:space="preserve"> involving more gecko taxa</w:t>
      </w:r>
      <w:r w:rsidR="003D3D90">
        <w:t>,</w:t>
      </w:r>
      <w:r>
        <w:t xml:space="preserve"> and</w:t>
      </w:r>
      <w:r w:rsidR="004A7474">
        <w:t xml:space="preserve"> at</w:t>
      </w:r>
      <w:r>
        <w:t xml:space="preserve"> a</w:t>
      </w:r>
      <w:r w:rsidR="004A7474">
        <w:t xml:space="preserve"> global scale</w:t>
      </w:r>
      <w:r w:rsidR="003D3D90">
        <w:t>,</w:t>
      </w:r>
      <w:r w:rsidR="004A7474">
        <w:t xml:space="preserve"> </w:t>
      </w:r>
      <w:r>
        <w:t>are</w:t>
      </w:r>
      <w:r w:rsidR="005D6152">
        <w:t xml:space="preserve"> now</w:t>
      </w:r>
      <w:r>
        <w:t xml:space="preserve"> needed to </w:t>
      </w:r>
      <w:r w:rsidR="00FA62B2">
        <w:t>properly</w:t>
      </w:r>
      <w:r w:rsidR="005E44CF">
        <w:t xml:space="preserve"> test</w:t>
      </w:r>
      <w:r>
        <w:t xml:space="preserve"> if there are consistent predictors of the evolution of large body size in</w:t>
      </w:r>
      <w:r w:rsidR="004A7474">
        <w:t xml:space="preserve"> geckos.</w:t>
      </w:r>
    </w:p>
    <w:p w14:paraId="538BD05D" w14:textId="77777777" w:rsidR="00903788" w:rsidRDefault="00903788"/>
    <w:p w14:paraId="1041E716" w14:textId="60FCB352" w:rsidR="00903788" w:rsidRPr="008549FE" w:rsidRDefault="00355AB4">
      <w:pPr>
        <w:rPr>
          <w:b/>
          <w:bCs/>
        </w:rPr>
      </w:pPr>
      <w:r w:rsidRPr="008549FE">
        <w:rPr>
          <w:b/>
          <w:bCs/>
        </w:rPr>
        <w:t>Acknowledgements</w:t>
      </w:r>
    </w:p>
    <w:p w14:paraId="607746C3" w14:textId="77777777" w:rsidR="00355AB4" w:rsidRDefault="00355AB4"/>
    <w:p w14:paraId="4245D048" w14:textId="77777777" w:rsidR="00577788" w:rsidRDefault="00577788" w:rsidP="00577788">
      <w:r>
        <w:t>We thank the following people for providing access to specimens and</w:t>
      </w:r>
    </w:p>
    <w:p w14:paraId="667784E8" w14:textId="524B711A" w:rsidR="003B7ACB" w:rsidRDefault="00577788" w:rsidP="00577788">
      <w:r>
        <w:t xml:space="preserve">tissue samples in their care: Andrew Amey (Queensland Museum), Steve Richards and </w:t>
      </w:r>
      <w:r w:rsidR="00517DFB">
        <w:t>Sally South (South Australian Museum), Dane Trembath and Jodi Rowley (Australian Museum)</w:t>
      </w:r>
      <w:r w:rsidR="003D3D90">
        <w:t>,</w:t>
      </w:r>
      <w:r w:rsidR="00517DFB">
        <w:t xml:space="preserve"> and</w:t>
      </w:r>
      <w:r>
        <w:t xml:space="preserve"> Eric Rittmeyer (</w:t>
      </w:r>
      <w:r w:rsidR="009364EA">
        <w:t>Niagara</w:t>
      </w:r>
      <w:r>
        <w:t xml:space="preserve"> University). </w:t>
      </w:r>
      <w:r w:rsidR="00517DFB">
        <w:t xml:space="preserve">Andrew Hugall provided advice and assistance with some analyses. </w:t>
      </w:r>
      <w:r>
        <w:t>We also thank the many landholder</w:t>
      </w:r>
      <w:r w:rsidR="00517DFB">
        <w:t>s</w:t>
      </w:r>
      <w:r>
        <w:t xml:space="preserve"> across the Melanesian region who allowed us to collect material from their lands.</w:t>
      </w:r>
      <w:r w:rsidR="003B7ACB">
        <w:t xml:space="preserve"> </w:t>
      </w:r>
      <w:r w:rsidR="003B7ACB" w:rsidRPr="003B7ACB">
        <w:rPr>
          <w:b/>
          <w:bCs/>
        </w:rPr>
        <w:t>Jim McGuire if not an author</w:t>
      </w:r>
    </w:p>
    <w:p w14:paraId="049C921B" w14:textId="580B83EA" w:rsidR="00577788" w:rsidRDefault="00D22674" w:rsidP="00577788">
      <w:r>
        <w:tab/>
      </w:r>
      <w:r w:rsidR="00577788">
        <w:t>This work was funded by Australian Research Council (ARC) Linkage Grants</w:t>
      </w:r>
      <w:r w:rsidR="003B7ACB">
        <w:t xml:space="preserve"> </w:t>
      </w:r>
      <w:r w:rsidR="00577788">
        <w:t>to Paul Oliver with Mike Lee and Paul Doughty, and to Craig Moritz with</w:t>
      </w:r>
    </w:p>
    <w:p w14:paraId="00290984" w14:textId="4F114C49" w:rsidR="00577788" w:rsidRPr="00F77D5B" w:rsidRDefault="00577788" w:rsidP="00577788">
      <w:pPr>
        <w:rPr>
          <w:b/>
          <w:bCs/>
        </w:rPr>
      </w:pPr>
      <w:r>
        <w:t>Scott Keogh; an ARC Discovery Grant to Paul Oliver, Mike Lee, Ben Philips</w:t>
      </w:r>
      <w:r w:rsidR="003D3D90">
        <w:t>,</w:t>
      </w:r>
      <w:r>
        <w:t xml:space="preserve"> and Ali Chauvenet; an ARC Laureate Fellowship to Craig Moritz; and additional </w:t>
      </w:r>
      <w:r>
        <w:lastRenderedPageBreak/>
        <w:t xml:space="preserve">funding provided by the Australian National University. Collection of material from NewGuinea was in part funded by </w:t>
      </w:r>
      <w:r w:rsidRPr="00F77D5B">
        <w:rPr>
          <w:b/>
          <w:bCs/>
        </w:rPr>
        <w:t>National Science Foundation grant DEB grant</w:t>
      </w:r>
    </w:p>
    <w:p w14:paraId="7104C0E3" w14:textId="2DF14AE7" w:rsidR="00355AB4" w:rsidRPr="00F77D5B" w:rsidRDefault="00577788" w:rsidP="00577788">
      <w:pPr>
        <w:rPr>
          <w:b/>
          <w:bCs/>
        </w:rPr>
      </w:pPr>
      <w:r w:rsidRPr="00F77D5B">
        <w:rPr>
          <w:b/>
          <w:bCs/>
        </w:rPr>
        <w:t>1146033 to Chris Austin, and DEB grant XXXXXX to Fred Kraus</w:t>
      </w:r>
    </w:p>
    <w:p w14:paraId="54277397" w14:textId="77777777" w:rsidR="00A4120E" w:rsidRDefault="00A4120E"/>
    <w:p w14:paraId="0636DE21" w14:textId="7FD73073" w:rsidR="00517DFB" w:rsidRDefault="00517DFB">
      <w:pPr>
        <w:rPr>
          <w:b/>
          <w:bCs/>
        </w:rPr>
      </w:pPr>
      <w:r w:rsidRPr="00F77D5B">
        <w:rPr>
          <w:b/>
          <w:bCs/>
        </w:rPr>
        <w:t>Literature Cited</w:t>
      </w:r>
    </w:p>
    <w:p w14:paraId="3AC2EBA0" w14:textId="77777777" w:rsidR="00B36E69" w:rsidRDefault="00B36E69">
      <w:pPr>
        <w:rPr>
          <w:rStyle w:val="Hyperlink"/>
        </w:rPr>
      </w:pPr>
    </w:p>
    <w:p w14:paraId="1EE524EF" w14:textId="422547DB" w:rsidR="0075455D" w:rsidRPr="0075455D" w:rsidRDefault="00A4120E" w:rsidP="0075455D">
      <w:pPr>
        <w:pStyle w:val="EndNoteBibliography"/>
        <w:ind w:left="720" w:hanging="720"/>
      </w:pPr>
      <w:r>
        <w:fldChar w:fldCharType="begin"/>
      </w:r>
      <w:r>
        <w:instrText xml:space="preserve"> ADDIN EN.REFLIST </w:instrText>
      </w:r>
      <w:r>
        <w:fldChar w:fldCharType="separate"/>
      </w:r>
      <w:r w:rsidR="0075455D" w:rsidRPr="0075455D">
        <w:t xml:space="preserve">Antonelli, A., Hettling, H., Condamine, F. L., Vos, K., Nilsson, R. H., Sanderson, M. J., Sauquet, H., Scharn, R., Silvestro, D., Töpel, M., Bacon, C. D., Oxelman, B., &amp; Vos, R. A. (2016). Toward a Self-Updating Platform for Estimating Rates of Speciation and Migration, Ages, and Relationships of Taxa. </w:t>
      </w:r>
      <w:r w:rsidR="0075455D" w:rsidRPr="0075455D">
        <w:rPr>
          <w:i/>
        </w:rPr>
        <w:t>Systematic Biology</w:t>
      </w:r>
      <w:r w:rsidR="0075455D" w:rsidRPr="0075455D">
        <w:t xml:space="preserve">. </w:t>
      </w:r>
      <w:hyperlink r:id="rId11" w:history="1">
        <w:r w:rsidR="0075455D" w:rsidRPr="0075455D">
          <w:rPr>
            <w:rStyle w:val="Hyperlink"/>
          </w:rPr>
          <w:t>https://doi.org/10.1093/sysbio/syw066</w:t>
        </w:r>
      </w:hyperlink>
      <w:r w:rsidR="0075455D" w:rsidRPr="0075455D">
        <w:t xml:space="preserve"> </w:t>
      </w:r>
    </w:p>
    <w:p w14:paraId="40744E16" w14:textId="77777777" w:rsidR="0075455D" w:rsidRPr="0075455D" w:rsidRDefault="0075455D" w:rsidP="0075455D">
      <w:pPr>
        <w:pStyle w:val="EndNoteBibliography"/>
        <w:ind w:left="720" w:hanging="720"/>
      </w:pPr>
      <w:r w:rsidRPr="0075455D">
        <w:t xml:space="preserve">Ashman, L., Bragg, J., Doughty, P., Hutchinson, M., Bank, S., Matzke, N., Oliver, P., &amp; Moritz, C. (2018). Diversification across biomes in a continental lizard radiation. </w:t>
      </w:r>
      <w:r w:rsidRPr="0075455D">
        <w:rPr>
          <w:i/>
        </w:rPr>
        <w:t>Evolution</w:t>
      </w:r>
      <w:r w:rsidRPr="0075455D">
        <w:t>,</w:t>
      </w:r>
      <w:r w:rsidRPr="0075455D">
        <w:rPr>
          <w:i/>
        </w:rPr>
        <w:t xml:space="preserve"> 72</w:t>
      </w:r>
      <w:r w:rsidRPr="0075455D">
        <w:t xml:space="preserve">(8), 1553-1569. </w:t>
      </w:r>
    </w:p>
    <w:p w14:paraId="7F3EB9C1" w14:textId="77777777" w:rsidR="0075455D" w:rsidRPr="0075455D" w:rsidRDefault="0075455D" w:rsidP="0075455D">
      <w:pPr>
        <w:pStyle w:val="EndNoteBibliography"/>
        <w:ind w:left="720" w:hanging="720"/>
      </w:pPr>
      <w:r w:rsidRPr="0075455D">
        <w:t xml:space="preserve">Bellemain, E., &amp; Ricklefs, R. E. (2008). Are islands the end of the colonization road? </w:t>
      </w:r>
      <w:r w:rsidRPr="0075455D">
        <w:rPr>
          <w:i/>
        </w:rPr>
        <w:t>Trends in Ecology &amp; Evolution</w:t>
      </w:r>
      <w:r w:rsidRPr="0075455D">
        <w:t>,</w:t>
      </w:r>
      <w:r w:rsidRPr="0075455D">
        <w:rPr>
          <w:i/>
        </w:rPr>
        <w:t xml:space="preserve"> 23</w:t>
      </w:r>
      <w:r w:rsidRPr="0075455D">
        <w:t xml:space="preserve">(8), 461-468. </w:t>
      </w:r>
    </w:p>
    <w:p w14:paraId="2F39CD5A" w14:textId="77777777" w:rsidR="0075455D" w:rsidRPr="0075455D" w:rsidRDefault="0075455D" w:rsidP="0075455D">
      <w:pPr>
        <w:pStyle w:val="EndNoteBibliography"/>
        <w:ind w:left="720" w:hanging="720"/>
      </w:pPr>
      <w:r w:rsidRPr="0075455D">
        <w:t xml:space="preserve">Blom, M. P., Matzke, N. J., Bragg, J. G., Arida, E., Austin, C. C., Backlin, A. R., Carretero, M. A., Fisher, R. N., Glaw, F., &amp; Hathaway, S. A. (2019). Habitat preference modulates trans-oceanic dispersal in a terrestrial vertebrate. </w:t>
      </w:r>
      <w:r w:rsidRPr="0075455D">
        <w:rPr>
          <w:i/>
        </w:rPr>
        <w:t>Proceedings of the Royal Society B</w:t>
      </w:r>
      <w:r w:rsidRPr="0075455D">
        <w:t>,</w:t>
      </w:r>
      <w:r w:rsidRPr="0075455D">
        <w:rPr>
          <w:i/>
        </w:rPr>
        <w:t xml:space="preserve"> 286</w:t>
      </w:r>
      <w:r w:rsidRPr="0075455D">
        <w:t xml:space="preserve">(1904), 20182575. </w:t>
      </w:r>
    </w:p>
    <w:p w14:paraId="2D15222E" w14:textId="77777777" w:rsidR="0075455D" w:rsidRPr="0075455D" w:rsidRDefault="0075455D" w:rsidP="0075455D">
      <w:pPr>
        <w:pStyle w:val="EndNoteBibliography"/>
        <w:ind w:left="720" w:hanging="720"/>
      </w:pPr>
      <w:r w:rsidRPr="0075455D">
        <w:t xml:space="preserve">Blom, M. P. K. (2015). EAPhy: a flexible tool for high-throughput quality filtering of exon-alignments and data processing for phylogenetic methods. </w:t>
      </w:r>
      <w:r w:rsidRPr="0075455D">
        <w:rPr>
          <w:i/>
        </w:rPr>
        <w:t>PLoS currents</w:t>
      </w:r>
      <w:r w:rsidRPr="0075455D">
        <w:t>,</w:t>
      </w:r>
      <w:r w:rsidRPr="0075455D">
        <w:rPr>
          <w:i/>
        </w:rPr>
        <w:t xml:space="preserve"> 7</w:t>
      </w:r>
      <w:r w:rsidRPr="0075455D">
        <w:t xml:space="preserve">. </w:t>
      </w:r>
    </w:p>
    <w:p w14:paraId="0DF69C4A" w14:textId="72A196DC" w:rsidR="0075455D" w:rsidRPr="0075455D" w:rsidRDefault="0075455D" w:rsidP="0075455D">
      <w:pPr>
        <w:pStyle w:val="EndNoteBibliography"/>
        <w:ind w:left="720" w:hanging="720"/>
      </w:pPr>
      <w:r w:rsidRPr="0075455D">
        <w:t xml:space="preserve">Bouckaert, R., Heled, J., Kühnert, D., Vaughan, T., Wu, C.-H., Xie, D., Suchard, M. A., Rambaut, A., &amp; Drummond, A. J. (2014). BEAST 2: a software platform for Bayesian Evolutionary analysis. </w:t>
      </w:r>
      <w:r w:rsidRPr="0075455D">
        <w:rPr>
          <w:i/>
        </w:rPr>
        <w:t>PLOS Computational Biology</w:t>
      </w:r>
      <w:r w:rsidRPr="0075455D">
        <w:t>,</w:t>
      </w:r>
      <w:r w:rsidRPr="0075455D">
        <w:rPr>
          <w:i/>
        </w:rPr>
        <w:t xml:space="preserve"> 10</w:t>
      </w:r>
      <w:r w:rsidRPr="0075455D">
        <w:t xml:space="preserve">(4), e1003537. </w:t>
      </w:r>
      <w:hyperlink r:id="rId12" w:history="1">
        <w:r w:rsidRPr="0075455D">
          <w:rPr>
            <w:rStyle w:val="Hyperlink"/>
          </w:rPr>
          <w:t>https://doi.org/10.1371/journal.pcbi.1003537</w:t>
        </w:r>
      </w:hyperlink>
      <w:r w:rsidRPr="0075455D">
        <w:t xml:space="preserve"> </w:t>
      </w:r>
    </w:p>
    <w:p w14:paraId="6C7CB893" w14:textId="77777777" w:rsidR="0075455D" w:rsidRPr="0075455D" w:rsidRDefault="0075455D" w:rsidP="0075455D">
      <w:pPr>
        <w:pStyle w:val="EndNoteBibliography"/>
        <w:ind w:left="720" w:hanging="720"/>
      </w:pPr>
      <w:r w:rsidRPr="0075455D">
        <w:t xml:space="preserve">Bragg, J. G., Potter, S., Bi, K., &amp; Moritz, C. (2016). Exon capture phylogenomics: efficacy across scales of divergence. </w:t>
      </w:r>
      <w:r w:rsidRPr="0075455D">
        <w:rPr>
          <w:i/>
        </w:rPr>
        <w:t>Molecular ecology resources</w:t>
      </w:r>
      <w:r w:rsidRPr="0075455D">
        <w:t>,</w:t>
      </w:r>
      <w:r w:rsidRPr="0075455D">
        <w:rPr>
          <w:i/>
        </w:rPr>
        <w:t xml:space="preserve"> 16</w:t>
      </w:r>
      <w:r w:rsidRPr="0075455D">
        <w:t xml:space="preserve">(5), 1059-1068. </w:t>
      </w:r>
    </w:p>
    <w:p w14:paraId="7567C698" w14:textId="77777777" w:rsidR="0075455D" w:rsidRPr="0075455D" w:rsidRDefault="0075455D" w:rsidP="0075455D">
      <w:pPr>
        <w:pStyle w:val="EndNoteBibliography"/>
        <w:ind w:left="720" w:hanging="720"/>
      </w:pPr>
      <w:r w:rsidRPr="0075455D">
        <w:t xml:space="preserve">Crisp, M. D., Arroyo, M. T., Cook, L. G., Gandolfo, M. A., Jordan, G. J., McGlone, M. S., Weston, P. H., Westoby, M., Wilf, P., &amp; Linder, H. P. (2009). Phylogenetic biome conservatism on a global scale. </w:t>
      </w:r>
      <w:r w:rsidRPr="0075455D">
        <w:rPr>
          <w:i/>
        </w:rPr>
        <w:t>Nature</w:t>
      </w:r>
      <w:r w:rsidRPr="0075455D">
        <w:t>,</w:t>
      </w:r>
      <w:r w:rsidRPr="0075455D">
        <w:rPr>
          <w:i/>
        </w:rPr>
        <w:t xml:space="preserve"> 458</w:t>
      </w:r>
      <w:r w:rsidRPr="0075455D">
        <w:t xml:space="preserve">(7239), 754-756. </w:t>
      </w:r>
    </w:p>
    <w:p w14:paraId="49972147" w14:textId="77777777" w:rsidR="0075455D" w:rsidRPr="0075455D" w:rsidRDefault="0075455D" w:rsidP="0075455D">
      <w:pPr>
        <w:pStyle w:val="EndNoteBibliography"/>
        <w:ind w:left="720" w:hanging="720"/>
      </w:pPr>
      <w:r w:rsidRPr="0075455D">
        <w:t xml:space="preserve">Drummond, A. J., &amp; Bouckaert, R. R. (2015). </w:t>
      </w:r>
      <w:r w:rsidRPr="0075455D">
        <w:rPr>
          <w:i/>
        </w:rPr>
        <w:t>Bayesian evolutionary analysis with BEAST</w:t>
      </w:r>
      <w:r w:rsidRPr="0075455D">
        <w:t xml:space="preserve">. Cambridge University Press. </w:t>
      </w:r>
    </w:p>
    <w:p w14:paraId="2B0198C7" w14:textId="77777777" w:rsidR="0075455D" w:rsidRPr="0075455D" w:rsidRDefault="0075455D" w:rsidP="0075455D">
      <w:pPr>
        <w:pStyle w:val="EndNoteBibliography"/>
        <w:ind w:left="720" w:hanging="720"/>
      </w:pPr>
      <w:r w:rsidRPr="0075455D">
        <w:t xml:space="preserve">Gamble, T., Greenbaum, E., Jackman, T. R., &amp; Bauer, A. M. (2015). Into the light: diurnality has evolved multiple times in geckos. </w:t>
      </w:r>
      <w:r w:rsidRPr="0075455D">
        <w:rPr>
          <w:i/>
        </w:rPr>
        <w:t>Biological Journal of the Linnean Society</w:t>
      </w:r>
      <w:r w:rsidRPr="0075455D">
        <w:t>,</w:t>
      </w:r>
      <w:r w:rsidRPr="0075455D">
        <w:rPr>
          <w:i/>
        </w:rPr>
        <w:t xml:space="preserve"> 115</w:t>
      </w:r>
      <w:r w:rsidRPr="0075455D">
        <w:t xml:space="preserve">, 896-910. </w:t>
      </w:r>
    </w:p>
    <w:p w14:paraId="6200AC07" w14:textId="77777777" w:rsidR="0075455D" w:rsidRPr="0075455D" w:rsidRDefault="0075455D" w:rsidP="0075455D">
      <w:pPr>
        <w:pStyle w:val="EndNoteBibliography"/>
        <w:ind w:left="720" w:hanging="720"/>
      </w:pPr>
      <w:r w:rsidRPr="0075455D">
        <w:t xml:space="preserve">Harrington, L., Zahirovic, S., Flament, N., &amp; Müller, R. D. (2017). The role of deep Earth dynamics in driving the flooding and emergence of New Guinea since the Jurassic. </w:t>
      </w:r>
      <w:r w:rsidRPr="0075455D">
        <w:rPr>
          <w:i/>
        </w:rPr>
        <w:t>Earth and Planetary Science Letters</w:t>
      </w:r>
      <w:r w:rsidRPr="0075455D">
        <w:t>,</w:t>
      </w:r>
      <w:r w:rsidRPr="0075455D">
        <w:rPr>
          <w:i/>
        </w:rPr>
        <w:t xml:space="preserve"> 479</w:t>
      </w:r>
      <w:r w:rsidRPr="0075455D">
        <w:t xml:space="preserve">, 273-283. </w:t>
      </w:r>
    </w:p>
    <w:p w14:paraId="015EE120" w14:textId="77777777" w:rsidR="0075455D" w:rsidRPr="0075455D" w:rsidRDefault="0075455D" w:rsidP="0075455D">
      <w:pPr>
        <w:pStyle w:val="EndNoteBibliography"/>
        <w:ind w:left="720" w:hanging="720"/>
      </w:pPr>
      <w:r w:rsidRPr="0075455D">
        <w:rPr>
          <w:rFonts w:hint="eastAsia"/>
        </w:rPr>
        <w:t>Heinicke, M. P., Greenbaum, E., Jackman, T. R., &amp; Bauer, A. M. (2011). Phylogeny of a trans</w:t>
      </w:r>
      <w:r w:rsidRPr="0075455D">
        <w:rPr>
          <w:rFonts w:hint="eastAsia"/>
        </w:rPr>
        <w:t>‐</w:t>
      </w:r>
      <w:r w:rsidRPr="0075455D">
        <w:rPr>
          <w:rFonts w:hint="eastAsia"/>
        </w:rPr>
        <w:t>Wallacean radiation (Squamata, Gekkonidae, Gehyra) supports a single early colonizat</w:t>
      </w:r>
      <w:r w:rsidRPr="0075455D">
        <w:t xml:space="preserve">ion of Australia. </w:t>
      </w:r>
      <w:r w:rsidRPr="0075455D">
        <w:rPr>
          <w:i/>
        </w:rPr>
        <w:t>Zoologica Scripta</w:t>
      </w:r>
      <w:r w:rsidRPr="0075455D">
        <w:t>,</w:t>
      </w:r>
      <w:r w:rsidRPr="0075455D">
        <w:rPr>
          <w:i/>
        </w:rPr>
        <w:t xml:space="preserve"> 40</w:t>
      </w:r>
      <w:r w:rsidRPr="0075455D">
        <w:t xml:space="preserve">(6), 584-602. </w:t>
      </w:r>
    </w:p>
    <w:p w14:paraId="6D25BE3B" w14:textId="77777777" w:rsidR="0075455D" w:rsidRPr="0075455D" w:rsidRDefault="0075455D" w:rsidP="0075455D">
      <w:pPr>
        <w:pStyle w:val="EndNoteBibliography"/>
        <w:ind w:left="720" w:hanging="720"/>
      </w:pPr>
      <w:r w:rsidRPr="0075455D">
        <w:t xml:space="preserve">Heinicke, M. P., Nielsen, S. V., Bauer, A. M., Kelly, R., Geneva, A. J., Daza, J. D., Keating, S. E., &amp; Gamble, T. (2023). Reappraising the evolutionary history of the largest known gecko, the presumably extinct Hoplodactylus </w:t>
      </w:r>
      <w:r w:rsidRPr="0075455D">
        <w:lastRenderedPageBreak/>
        <w:t xml:space="preserve">delcourti, via high-throughput sequencing of archival DNA. </w:t>
      </w:r>
      <w:r w:rsidRPr="0075455D">
        <w:rPr>
          <w:i/>
        </w:rPr>
        <w:t>Scientific reports</w:t>
      </w:r>
      <w:r w:rsidRPr="0075455D">
        <w:t>,</w:t>
      </w:r>
      <w:r w:rsidRPr="0075455D">
        <w:rPr>
          <w:i/>
        </w:rPr>
        <w:t xml:space="preserve"> 13</w:t>
      </w:r>
      <w:r w:rsidRPr="0075455D">
        <w:t xml:space="preserve">(1), 9141. </w:t>
      </w:r>
    </w:p>
    <w:p w14:paraId="47025A8C" w14:textId="77777777" w:rsidR="0075455D" w:rsidRPr="0075455D" w:rsidRDefault="0075455D" w:rsidP="0075455D">
      <w:pPr>
        <w:pStyle w:val="EndNoteBibliography"/>
        <w:ind w:left="720" w:hanging="720"/>
      </w:pPr>
      <w:r w:rsidRPr="0075455D">
        <w:t xml:space="preserve">Heinsohn, T., &amp; Hope, G. (2006). The Torresian connections: zoogeography of New Guinea. In </w:t>
      </w:r>
      <w:r w:rsidRPr="0075455D">
        <w:rPr>
          <w:i/>
        </w:rPr>
        <w:t>Evolution and biogeography of Australian vertebrates</w:t>
      </w:r>
      <w:r w:rsidRPr="0075455D">
        <w:t xml:space="preserve"> (pp. 71-93). Australian Scientific Publishing. </w:t>
      </w:r>
    </w:p>
    <w:p w14:paraId="2F71B260" w14:textId="77777777" w:rsidR="0075455D" w:rsidRPr="0075455D" w:rsidRDefault="0075455D" w:rsidP="0075455D">
      <w:pPr>
        <w:pStyle w:val="EndNoteBibliography"/>
        <w:ind w:left="720" w:hanging="720"/>
      </w:pPr>
      <w:r w:rsidRPr="0075455D">
        <w:t xml:space="preserve">Huie, J. M., Prates, I., Bell, R. C., &amp; de Queiroz, K. (2021). Convergent patterns of adaptive radiation between island and mainland Anolis lizards. </w:t>
      </w:r>
      <w:r w:rsidRPr="0075455D">
        <w:rPr>
          <w:i/>
        </w:rPr>
        <w:t>Biological Journal of the Linnean Society</w:t>
      </w:r>
      <w:r w:rsidRPr="0075455D">
        <w:t>,</w:t>
      </w:r>
      <w:r w:rsidRPr="0075455D">
        <w:rPr>
          <w:i/>
        </w:rPr>
        <w:t xml:space="preserve"> 134</w:t>
      </w:r>
      <w:r w:rsidRPr="0075455D">
        <w:t xml:space="preserve">(1), 85-110. </w:t>
      </w:r>
    </w:p>
    <w:p w14:paraId="7CCF15B8" w14:textId="77777777" w:rsidR="0075455D" w:rsidRPr="0075455D" w:rsidRDefault="0075455D" w:rsidP="0075455D">
      <w:pPr>
        <w:pStyle w:val="EndNoteBibliography"/>
        <w:ind w:left="720" w:hanging="720"/>
      </w:pPr>
      <w:r w:rsidRPr="0075455D">
        <w:rPr>
          <w:rFonts w:hint="eastAsia"/>
        </w:rPr>
        <w:t>Jones, M., &amp; Torgersen, T. (1988). Late Quaternary evolution of Lake Carpentaria on the Australia</w:t>
      </w:r>
      <w:r w:rsidRPr="0075455D">
        <w:rPr>
          <w:rFonts w:hint="eastAsia"/>
        </w:rPr>
        <w:t>‐</w:t>
      </w:r>
      <w:r w:rsidRPr="0075455D">
        <w:rPr>
          <w:rFonts w:hint="eastAsia"/>
        </w:rPr>
        <w:t xml:space="preserve">New Guinea continental shelf. </w:t>
      </w:r>
      <w:r w:rsidRPr="0075455D">
        <w:rPr>
          <w:rFonts w:hint="eastAsia"/>
          <w:i/>
        </w:rPr>
        <w:t>Australian Journal of Earth Sciences</w:t>
      </w:r>
      <w:r w:rsidRPr="0075455D">
        <w:rPr>
          <w:rFonts w:hint="eastAsia"/>
        </w:rPr>
        <w:t>,</w:t>
      </w:r>
      <w:r w:rsidRPr="0075455D">
        <w:rPr>
          <w:rFonts w:hint="eastAsia"/>
          <w:i/>
        </w:rPr>
        <w:t xml:space="preserve"> 35</w:t>
      </w:r>
      <w:r w:rsidRPr="0075455D">
        <w:rPr>
          <w:rFonts w:hint="eastAsia"/>
        </w:rPr>
        <w:t xml:space="preserve">(3), 313-324. </w:t>
      </w:r>
    </w:p>
    <w:p w14:paraId="4DDCE9AA" w14:textId="77777777" w:rsidR="0075455D" w:rsidRPr="0075455D" w:rsidRDefault="0075455D" w:rsidP="0075455D">
      <w:pPr>
        <w:pStyle w:val="EndNoteBibliography"/>
        <w:ind w:left="720" w:hanging="720"/>
      </w:pPr>
      <w:r w:rsidRPr="0075455D">
        <w:t xml:space="preserve">Jønsson, K. A., Fabre, P.-H., Ricklefs, R. E., &amp; Fjeldså, J. (2011). Major global radiation of corvoid birds originated in the proto-Papuan archipelago. </w:t>
      </w:r>
      <w:r w:rsidRPr="0075455D">
        <w:rPr>
          <w:i/>
        </w:rPr>
        <w:t>Proceedings of the National Academy of Sciences</w:t>
      </w:r>
      <w:r w:rsidRPr="0075455D">
        <w:t>,</w:t>
      </w:r>
      <w:r w:rsidRPr="0075455D">
        <w:rPr>
          <w:i/>
        </w:rPr>
        <w:t xml:space="preserve"> 108</w:t>
      </w:r>
      <w:r w:rsidRPr="0075455D">
        <w:t xml:space="preserve">(6), 2328-2333. </w:t>
      </w:r>
    </w:p>
    <w:p w14:paraId="20326E7B" w14:textId="77777777" w:rsidR="0075455D" w:rsidRPr="0075455D" w:rsidRDefault="0075455D" w:rsidP="0075455D">
      <w:pPr>
        <w:pStyle w:val="EndNoteBibliography"/>
        <w:ind w:left="720" w:hanging="720"/>
      </w:pPr>
      <w:r w:rsidRPr="0075455D">
        <w:t xml:space="preserve">Joyce, E. M., Thiele, K. R., Slik, J. F., &amp; Crayn, D. M. (2021). Plants will cross the lines: climate and available land mass are the major determinants of phytogeographical patterns in the Sunda–Sahul Convergence Zone. </w:t>
      </w:r>
      <w:r w:rsidRPr="0075455D">
        <w:rPr>
          <w:i/>
        </w:rPr>
        <w:t>Biological Journal of the Linnean Society</w:t>
      </w:r>
      <w:r w:rsidRPr="0075455D">
        <w:t>,</w:t>
      </w:r>
      <w:r w:rsidRPr="0075455D">
        <w:rPr>
          <w:i/>
        </w:rPr>
        <w:t xml:space="preserve"> 132</w:t>
      </w:r>
      <w:r w:rsidRPr="0075455D">
        <w:t xml:space="preserve">(2), 374-387. </w:t>
      </w:r>
    </w:p>
    <w:p w14:paraId="1DD5935E" w14:textId="77777777" w:rsidR="0075455D" w:rsidRPr="0075455D" w:rsidRDefault="0075455D" w:rsidP="0075455D">
      <w:pPr>
        <w:pStyle w:val="EndNoteBibliography"/>
        <w:ind w:left="720" w:hanging="720"/>
      </w:pPr>
      <w:r w:rsidRPr="0075455D">
        <w:t xml:space="preserve">Kealley, L., Doughty, P., Pepper, M., Keogh, J. S., Hillyer, M., &amp; Huey, J. (2018). Conspicuously concealed: revision of the arid clade of the Gehyra variegata (Gekkonidae) group in Western Australia using an integrative molecular and morphological approach, with the description of five cryptic species. </w:t>
      </w:r>
      <w:r w:rsidRPr="0075455D">
        <w:rPr>
          <w:i/>
        </w:rPr>
        <w:t>PeerJ</w:t>
      </w:r>
      <w:r w:rsidRPr="0075455D">
        <w:t>,</w:t>
      </w:r>
      <w:r w:rsidRPr="0075455D">
        <w:rPr>
          <w:i/>
        </w:rPr>
        <w:t xml:space="preserve"> 6</w:t>
      </w:r>
      <w:r w:rsidRPr="0075455D">
        <w:t xml:space="preserve">, e5334. </w:t>
      </w:r>
    </w:p>
    <w:p w14:paraId="697CFAE4" w14:textId="77777777" w:rsidR="0075455D" w:rsidRPr="0075455D" w:rsidRDefault="0075455D" w:rsidP="0075455D">
      <w:pPr>
        <w:pStyle w:val="EndNoteBibliography"/>
        <w:ind w:left="720" w:hanging="720"/>
      </w:pPr>
      <w:r w:rsidRPr="0075455D">
        <w:t xml:space="preserve">Kearse, M., Moir, R., Wilson, A., Stones-Havas, S., Cheung, M., Sturrock, S., Buxton, S., Cooper, A., Markowitz, S., Duran, C., Thierer, T., Ashton, B., Mentjies, P., &amp; Drummond, A. (2012). Geneious Basic: an integrated and extendable desktop software platform for the organization and analysis of sequence data. </w:t>
      </w:r>
      <w:r w:rsidRPr="0075455D">
        <w:rPr>
          <w:i/>
        </w:rPr>
        <w:t>Bioinformatics</w:t>
      </w:r>
      <w:r w:rsidRPr="0075455D">
        <w:t>,</w:t>
      </w:r>
      <w:r w:rsidRPr="0075455D">
        <w:rPr>
          <w:i/>
        </w:rPr>
        <w:t xml:space="preserve"> 28</w:t>
      </w:r>
      <w:r w:rsidRPr="0075455D">
        <w:t xml:space="preserve">(12), 1647-1649. </w:t>
      </w:r>
    </w:p>
    <w:p w14:paraId="143D2785" w14:textId="77777777" w:rsidR="0075455D" w:rsidRPr="0075455D" w:rsidRDefault="0075455D" w:rsidP="0075455D">
      <w:pPr>
        <w:pStyle w:val="EndNoteBibliography"/>
        <w:ind w:left="720" w:hanging="720"/>
      </w:pPr>
      <w:r w:rsidRPr="0075455D">
        <w:t xml:space="preserve">Kraus, F. (2024). New species of Gehyra (Squamata: Gekkonidae) from Papua New Guinea. </w:t>
      </w:r>
      <w:r w:rsidRPr="0075455D">
        <w:rPr>
          <w:i/>
        </w:rPr>
        <w:t>Zootaxa</w:t>
      </w:r>
      <w:r w:rsidRPr="0075455D">
        <w:t>,</w:t>
      </w:r>
      <w:r w:rsidRPr="0075455D">
        <w:rPr>
          <w:i/>
        </w:rPr>
        <w:t xml:space="preserve"> 5512</w:t>
      </w:r>
      <w:r w:rsidRPr="0075455D">
        <w:t xml:space="preserve">(2), 240-271. </w:t>
      </w:r>
    </w:p>
    <w:p w14:paraId="108608B4" w14:textId="77777777" w:rsidR="0075455D" w:rsidRPr="0075455D" w:rsidRDefault="0075455D" w:rsidP="0075455D">
      <w:pPr>
        <w:pStyle w:val="EndNoteBibliography"/>
        <w:ind w:left="720" w:hanging="720"/>
      </w:pPr>
      <w:r w:rsidRPr="0075455D">
        <w:t xml:space="preserve">Kraus, F., Vahtera, V., &amp; Weijola, V. (2024). A new insular species of Gehyra (Squamata: Gekkonidae) from Papua New Guinea closely related to Gehyra oceanica. </w:t>
      </w:r>
      <w:r w:rsidRPr="0075455D">
        <w:rPr>
          <w:i/>
        </w:rPr>
        <w:t>Systematics and Biodiversity</w:t>
      </w:r>
      <w:r w:rsidRPr="0075455D">
        <w:t>,</w:t>
      </w:r>
      <w:r w:rsidRPr="0075455D">
        <w:rPr>
          <w:i/>
        </w:rPr>
        <w:t xml:space="preserve"> 22</w:t>
      </w:r>
      <w:r w:rsidRPr="0075455D">
        <w:t xml:space="preserve">(1), 2404829. </w:t>
      </w:r>
    </w:p>
    <w:p w14:paraId="4743B937" w14:textId="77777777" w:rsidR="0075455D" w:rsidRPr="0075455D" w:rsidRDefault="0075455D" w:rsidP="0075455D">
      <w:pPr>
        <w:pStyle w:val="EndNoteBibliography"/>
        <w:ind w:left="720" w:hanging="720"/>
      </w:pPr>
      <w:r w:rsidRPr="0075455D">
        <w:t xml:space="preserve">Lau, C. C., Christian, K. A., Fenker, J., Laver, R. J., O'Hara, K., Zozaya, S. M., Moritz, C., &amp; Roycroft, E. (2024). Range size variably predicts genetic diversity in Gehyra geckos. </w:t>
      </w:r>
    </w:p>
    <w:p w14:paraId="5EEC4023" w14:textId="77777777" w:rsidR="0075455D" w:rsidRPr="0075455D" w:rsidRDefault="0075455D" w:rsidP="0075455D">
      <w:pPr>
        <w:pStyle w:val="EndNoteBibliography"/>
        <w:ind w:left="720" w:hanging="720"/>
      </w:pPr>
      <w:r w:rsidRPr="0075455D">
        <w:t xml:space="preserve">Letsch, H., Balke, M., Kusy, D., McKenna, D. D., Pramesa Narakusumo, R., Sagata, K., Toussaint, E. F., White, L. T., &amp; Riedel, A. (2023). Beetle evolution illuminates the geological history of the World's most diverse tropical archipelago. </w:t>
      </w:r>
      <w:r w:rsidRPr="0075455D">
        <w:rPr>
          <w:i/>
        </w:rPr>
        <w:t>Ecography</w:t>
      </w:r>
      <w:r w:rsidRPr="0075455D">
        <w:t>,</w:t>
      </w:r>
      <w:r w:rsidRPr="0075455D">
        <w:rPr>
          <w:i/>
        </w:rPr>
        <w:t xml:space="preserve"> 2023</w:t>
      </w:r>
      <w:r w:rsidRPr="0075455D">
        <w:t xml:space="preserve">(12), e06898. </w:t>
      </w:r>
    </w:p>
    <w:p w14:paraId="1F52BF36" w14:textId="77777777" w:rsidR="0075455D" w:rsidRPr="0075455D" w:rsidRDefault="0075455D" w:rsidP="0075455D">
      <w:pPr>
        <w:pStyle w:val="EndNoteBibliography"/>
        <w:ind w:left="720" w:hanging="720"/>
      </w:pPr>
      <w:r w:rsidRPr="0075455D">
        <w:t xml:space="preserve">Liang, W., Nunes, R., Leong, J. V., Carvalho, A. P. S., Müller, C. J., Braby, M. F., Pequin, O., Hoshizaki, S., Morinaka, S., &amp; Peggie, D. (2024). To and fro in the archipelago: Repeated inter-island dispersal and New Guinea’s orogeny affect diversification of Delias, the world’s largest butterfly genus. </w:t>
      </w:r>
      <w:r w:rsidRPr="0075455D">
        <w:rPr>
          <w:i/>
        </w:rPr>
        <w:t>Molecular phylogenetics and evolution</w:t>
      </w:r>
      <w:r w:rsidRPr="0075455D">
        <w:t>,</w:t>
      </w:r>
      <w:r w:rsidRPr="0075455D">
        <w:rPr>
          <w:i/>
        </w:rPr>
        <w:t xml:space="preserve"> 194</w:t>
      </w:r>
      <w:r w:rsidRPr="0075455D">
        <w:t xml:space="preserve">, 108022. </w:t>
      </w:r>
    </w:p>
    <w:p w14:paraId="3BB528D4" w14:textId="77777777" w:rsidR="0075455D" w:rsidRPr="0075455D" w:rsidRDefault="0075455D" w:rsidP="0075455D">
      <w:pPr>
        <w:pStyle w:val="EndNoteBibliography"/>
        <w:ind w:left="720" w:hanging="720"/>
      </w:pPr>
      <w:r w:rsidRPr="0075455D">
        <w:t xml:space="preserve">Losos, J. B., Jackman, T. R., Larson, A., Queiroz, K. d., &amp; Rodrı́guez-Schettino, L. (1998). Contingency and determinism in replicated adaptive radiations of island lizards. </w:t>
      </w:r>
      <w:r w:rsidRPr="0075455D">
        <w:rPr>
          <w:i/>
        </w:rPr>
        <w:t>Science</w:t>
      </w:r>
      <w:r w:rsidRPr="0075455D">
        <w:t>,</w:t>
      </w:r>
      <w:r w:rsidRPr="0075455D">
        <w:rPr>
          <w:i/>
        </w:rPr>
        <w:t xml:space="preserve"> 279</w:t>
      </w:r>
      <w:r w:rsidRPr="0075455D">
        <w:t xml:space="preserve">(5359), 2115-2118. </w:t>
      </w:r>
    </w:p>
    <w:p w14:paraId="0DDE3C4D" w14:textId="77777777" w:rsidR="0075455D" w:rsidRPr="0075455D" w:rsidRDefault="0075455D" w:rsidP="0075455D">
      <w:pPr>
        <w:pStyle w:val="EndNoteBibliography"/>
        <w:ind w:left="720" w:hanging="720"/>
        <w:rPr>
          <w:i/>
        </w:rPr>
      </w:pPr>
      <w:r w:rsidRPr="0075455D">
        <w:t xml:space="preserve">MacArthur, R. M., Wilson, E. . (1967). </w:t>
      </w:r>
      <w:r w:rsidRPr="0075455D">
        <w:rPr>
          <w:i/>
        </w:rPr>
        <w:t xml:space="preserve">The theory of island biogeography. </w:t>
      </w:r>
    </w:p>
    <w:p w14:paraId="7569FE9D" w14:textId="77777777" w:rsidR="0075455D" w:rsidRPr="0075455D" w:rsidRDefault="0075455D" w:rsidP="0075455D">
      <w:pPr>
        <w:pStyle w:val="EndNoteBibliography"/>
        <w:ind w:left="720" w:hanging="720"/>
      </w:pPr>
      <w:r w:rsidRPr="0075455D">
        <w:lastRenderedPageBreak/>
        <w:t xml:space="preserve"> (Vol. 1). Princeton University Press. </w:t>
      </w:r>
    </w:p>
    <w:p w14:paraId="533DD046" w14:textId="263D8A4B" w:rsidR="0075455D" w:rsidRPr="0075455D" w:rsidRDefault="0075455D" w:rsidP="0075455D">
      <w:pPr>
        <w:pStyle w:val="EndNoteBibliography"/>
        <w:ind w:left="720" w:hanging="720"/>
      </w:pPr>
      <w:r w:rsidRPr="0075455D">
        <w:t xml:space="preserve">May, M. R., &amp; Hoehna, S. (2022). </w:t>
      </w:r>
      <w:r w:rsidRPr="0075455D">
        <w:rPr>
          <w:i/>
        </w:rPr>
        <w:t>Estimating lineage-specific optima under Ornstein-Uhlenbeck evolution</w:t>
      </w:r>
      <w:r w:rsidRPr="0075455D">
        <w:t xml:space="preserve">. </w:t>
      </w:r>
      <w:hyperlink r:id="rId13" w:history="1">
        <w:r w:rsidRPr="0075455D">
          <w:rPr>
            <w:rStyle w:val="Hyperlink"/>
          </w:rPr>
          <w:t>https://revbayes.github.io/tutorials/cont_traits/relaxed_ou.html</w:t>
        </w:r>
      </w:hyperlink>
    </w:p>
    <w:p w14:paraId="2AD21565" w14:textId="77777777" w:rsidR="0075455D" w:rsidRPr="0075455D" w:rsidRDefault="0075455D" w:rsidP="0075455D">
      <w:pPr>
        <w:pStyle w:val="EndNoteBibliography"/>
        <w:ind w:left="720" w:hanging="720"/>
      </w:pPr>
      <w:r w:rsidRPr="0075455D">
        <w:t xml:space="preserve">Mitchell, K. J., Pratt, R. C., Watson, L. N., Gibb, G. C., Llamas, B., Kasper, M., Edson, J., Hopwood, B., Male, D., &amp; Armstrong, K. N. (2014). Molecular phylogeny, biogeography, and habitat preference evolution of marsupials. </w:t>
      </w:r>
      <w:r w:rsidRPr="0075455D">
        <w:rPr>
          <w:i/>
        </w:rPr>
        <w:t>Molecular biology and evolution</w:t>
      </w:r>
      <w:r w:rsidRPr="0075455D">
        <w:t>,</w:t>
      </w:r>
      <w:r w:rsidRPr="0075455D">
        <w:rPr>
          <w:i/>
        </w:rPr>
        <w:t xml:space="preserve"> 31</w:t>
      </w:r>
      <w:r w:rsidRPr="0075455D">
        <w:t xml:space="preserve">(9), 2322-2330. </w:t>
      </w:r>
    </w:p>
    <w:p w14:paraId="6ED2934F" w14:textId="77777777" w:rsidR="0075455D" w:rsidRPr="0075455D" w:rsidRDefault="0075455D" w:rsidP="0075455D">
      <w:pPr>
        <w:pStyle w:val="EndNoteBibliography"/>
        <w:ind w:left="720" w:hanging="720"/>
      </w:pPr>
      <w:r w:rsidRPr="0075455D">
        <w:t xml:space="preserve">Moritz, C. C., Pratt, R. C., Bank, S., Bourke, G., Bragg, J. G., Doughty, P., Keogh, J. S., Laver, R. J., Potter, S., &amp; Teasdale, L. C. (2018). Cryptic lineage diversity, body size divergence, and sympatry in a species complex of Australian lizards (Gehyra). </w:t>
      </w:r>
      <w:r w:rsidRPr="0075455D">
        <w:rPr>
          <w:i/>
        </w:rPr>
        <w:t>Evolution</w:t>
      </w:r>
      <w:r w:rsidRPr="0075455D">
        <w:t>,</w:t>
      </w:r>
      <w:r w:rsidRPr="0075455D">
        <w:rPr>
          <w:i/>
        </w:rPr>
        <w:t xml:space="preserve"> 72</w:t>
      </w:r>
      <w:r w:rsidRPr="0075455D">
        <w:t xml:space="preserve">(1), 54-66. </w:t>
      </w:r>
    </w:p>
    <w:p w14:paraId="1EFD3E6B" w14:textId="77777777" w:rsidR="0075455D" w:rsidRPr="0075455D" w:rsidRDefault="0075455D" w:rsidP="0075455D">
      <w:pPr>
        <w:pStyle w:val="EndNoteBibliography"/>
        <w:ind w:left="720" w:hanging="720"/>
        <w:rPr>
          <w:i/>
        </w:rPr>
      </w:pPr>
      <w:r w:rsidRPr="0075455D">
        <w:t xml:space="preserve">Norvick, M. S. (2003). </w:t>
      </w:r>
      <w:r w:rsidRPr="0075455D">
        <w:rPr>
          <w:i/>
        </w:rPr>
        <w:t>New Palaeogeographic Maps of the northern margins of the Australian plate - Updated report.</w:t>
      </w:r>
    </w:p>
    <w:p w14:paraId="480DCAFC" w14:textId="77777777" w:rsidR="0075455D" w:rsidRPr="0075455D" w:rsidRDefault="0075455D" w:rsidP="0075455D">
      <w:pPr>
        <w:pStyle w:val="EndNoteBibliography"/>
        <w:ind w:left="720" w:hanging="720"/>
      </w:pPr>
      <w:r w:rsidRPr="0075455D">
        <w:t xml:space="preserve">. G. Australia. </w:t>
      </w:r>
    </w:p>
    <w:p w14:paraId="4C02080A" w14:textId="636CA9B9" w:rsidR="0075455D" w:rsidRPr="0075455D" w:rsidRDefault="0075455D" w:rsidP="0075455D">
      <w:pPr>
        <w:pStyle w:val="EndNoteBibliography"/>
        <w:ind w:left="720" w:hanging="720"/>
      </w:pPr>
      <w:r w:rsidRPr="0075455D">
        <w:t xml:space="preserve">Ogilvie, H. A., Bouckaert, R., &amp; Drummond, A. J. (2017). StarBEAST2 brings faster species tree inference and accurate estimates of substitution rates. </w:t>
      </w:r>
      <w:r w:rsidRPr="0075455D">
        <w:rPr>
          <w:i/>
        </w:rPr>
        <w:t>Molecular Biology and Evolution</w:t>
      </w:r>
      <w:r w:rsidRPr="0075455D">
        <w:t>,</w:t>
      </w:r>
      <w:r w:rsidRPr="0075455D">
        <w:rPr>
          <w:i/>
        </w:rPr>
        <w:t xml:space="preserve"> msx126</w:t>
      </w:r>
      <w:r w:rsidRPr="0075455D">
        <w:t xml:space="preserve">, doi: 10.1093/molbev/msx1126. </w:t>
      </w:r>
      <w:hyperlink r:id="rId14" w:history="1">
        <w:r w:rsidRPr="0075455D">
          <w:rPr>
            <w:rStyle w:val="Hyperlink"/>
          </w:rPr>
          <w:t>https://doi.org/10.1093/molbev/msx126</w:t>
        </w:r>
      </w:hyperlink>
      <w:r w:rsidRPr="0075455D">
        <w:t xml:space="preserve"> </w:t>
      </w:r>
    </w:p>
    <w:p w14:paraId="35ABBBE9" w14:textId="77777777" w:rsidR="0075455D" w:rsidRPr="0075455D" w:rsidRDefault="0075455D" w:rsidP="0075455D">
      <w:pPr>
        <w:pStyle w:val="EndNoteBibliography"/>
        <w:ind w:left="720" w:hanging="720"/>
      </w:pPr>
      <w:r w:rsidRPr="0075455D">
        <w:t xml:space="preserve">Oliver, P. M., Ashman, L. G., Bank, S., Laver, R. J., Pratt, R. C., Tedeschi, L. G., &amp; Moritz, C. C. (2019). On and off the rocks: persistence and ecological diversification in a tropical Australian lizard radiation. </w:t>
      </w:r>
      <w:r w:rsidRPr="0075455D">
        <w:rPr>
          <w:i/>
        </w:rPr>
        <w:t>BMC Evolutionary Biology</w:t>
      </w:r>
      <w:r w:rsidRPr="0075455D">
        <w:t>,</w:t>
      </w:r>
      <w:r w:rsidRPr="0075455D">
        <w:rPr>
          <w:i/>
        </w:rPr>
        <w:t xml:space="preserve"> 19</w:t>
      </w:r>
      <w:r w:rsidRPr="0075455D">
        <w:t xml:space="preserve">, 1-15. </w:t>
      </w:r>
    </w:p>
    <w:p w14:paraId="4E7B2257" w14:textId="15783988" w:rsidR="0075455D" w:rsidRPr="0075455D" w:rsidRDefault="0075455D" w:rsidP="0075455D">
      <w:pPr>
        <w:pStyle w:val="EndNoteBibliography"/>
        <w:ind w:left="720" w:hanging="720"/>
      </w:pPr>
      <w:r w:rsidRPr="0075455D">
        <w:t xml:space="preserve">Oliver, P. M., Bower, D. S., McDonald, P. J., Kraus, F., Luedtke, J., Neam, K., Hobin, L., Chauvenet, A. L. M., Allison, A., Arida, E., Clulow, S., Gunther, R., Nagombi, E., Tjaturadi, B., Travers, S. L., &amp; Richards, S. J. (2022). Melanesia holds the world's most diverse and intact insular amphibian fauna. </w:t>
      </w:r>
      <w:r w:rsidRPr="0075455D">
        <w:rPr>
          <w:i/>
        </w:rPr>
        <w:t>Commun Biol</w:t>
      </w:r>
      <w:r w:rsidRPr="0075455D">
        <w:t>,</w:t>
      </w:r>
      <w:r w:rsidRPr="0075455D">
        <w:rPr>
          <w:i/>
        </w:rPr>
        <w:t xml:space="preserve"> 5</w:t>
      </w:r>
      <w:r w:rsidRPr="0075455D">
        <w:t xml:space="preserve">(1), 1182. </w:t>
      </w:r>
      <w:hyperlink r:id="rId15" w:history="1">
        <w:r w:rsidRPr="0075455D">
          <w:rPr>
            <w:rStyle w:val="Hyperlink"/>
          </w:rPr>
          <w:t>https://doi.org/10.1038/s42003-022-04105-1</w:t>
        </w:r>
      </w:hyperlink>
      <w:r w:rsidRPr="0075455D">
        <w:t xml:space="preserve"> </w:t>
      </w:r>
    </w:p>
    <w:p w14:paraId="2D148551" w14:textId="77777777" w:rsidR="0075455D" w:rsidRPr="0075455D" w:rsidRDefault="0075455D" w:rsidP="0075455D">
      <w:pPr>
        <w:pStyle w:val="EndNoteBibliography"/>
        <w:ind w:left="720" w:hanging="720"/>
      </w:pPr>
      <w:r w:rsidRPr="0075455D">
        <w:t xml:space="preserve">Oliver, P. M., Brown, R. M., Kraus, F., Rittmeyer, E., Travers, S. L., &amp; Siler, C. D. (2018). Lizards of the lost arcs: mid-Cenozoic diversification, persistence and ecological marginalization in the West Pacific. </w:t>
      </w:r>
      <w:r w:rsidRPr="0075455D">
        <w:rPr>
          <w:i/>
        </w:rPr>
        <w:t>Proceedings of the Royal Society B: Biological Sciences</w:t>
      </w:r>
      <w:r w:rsidRPr="0075455D">
        <w:t>,</w:t>
      </w:r>
      <w:r w:rsidRPr="0075455D">
        <w:rPr>
          <w:i/>
        </w:rPr>
        <w:t xml:space="preserve"> 285</w:t>
      </w:r>
      <w:r w:rsidRPr="0075455D">
        <w:t xml:space="preserve">(1871), 20171760. </w:t>
      </w:r>
    </w:p>
    <w:p w14:paraId="2E90AD53" w14:textId="77777777" w:rsidR="0075455D" w:rsidRPr="0075455D" w:rsidRDefault="0075455D" w:rsidP="0075455D">
      <w:pPr>
        <w:pStyle w:val="EndNoteBibliography"/>
        <w:ind w:left="720" w:hanging="720"/>
      </w:pPr>
      <w:r w:rsidRPr="0075455D">
        <w:t xml:space="preserve">Oliver, P. M., Clegg, J. R., Fisher, R. N., Richards, S. J., Taylor, P. N., &amp; Jocque, M. M. (2016). A new biogeographically disjunct giant gecko (Gehyra: Gekkonidae: Reptilia) from the East Melanesian Islands. </w:t>
      </w:r>
      <w:r w:rsidRPr="0075455D">
        <w:rPr>
          <w:i/>
        </w:rPr>
        <w:t>Zootaxa</w:t>
      </w:r>
      <w:r w:rsidRPr="0075455D">
        <w:t>,</w:t>
      </w:r>
      <w:r w:rsidRPr="0075455D">
        <w:rPr>
          <w:i/>
        </w:rPr>
        <w:t xml:space="preserve"> 4208</w:t>
      </w:r>
      <w:r w:rsidRPr="0075455D">
        <w:t xml:space="preserve">(1), 61–76-61–76. </w:t>
      </w:r>
    </w:p>
    <w:p w14:paraId="21CC3286" w14:textId="77777777" w:rsidR="0075455D" w:rsidRPr="0075455D" w:rsidRDefault="0075455D" w:rsidP="0075455D">
      <w:pPr>
        <w:pStyle w:val="EndNoteBibliography"/>
        <w:ind w:left="720" w:hanging="720"/>
      </w:pPr>
      <w:r w:rsidRPr="0075455D">
        <w:t xml:space="preserve">Oliver, P. M., &amp; Hugall, A. F. (2017). Phylogenetic evidence for mid-Cenozoic turnover of a diverse continental biota. </w:t>
      </w:r>
      <w:r w:rsidRPr="0075455D">
        <w:rPr>
          <w:i/>
        </w:rPr>
        <w:t>Nature Ecology &amp; Evolution</w:t>
      </w:r>
      <w:r w:rsidRPr="0075455D">
        <w:t>,</w:t>
      </w:r>
      <w:r w:rsidRPr="0075455D">
        <w:rPr>
          <w:i/>
        </w:rPr>
        <w:t xml:space="preserve"> 1</w:t>
      </w:r>
      <w:r w:rsidRPr="0075455D">
        <w:t xml:space="preserve">(12), 1896-1902. </w:t>
      </w:r>
    </w:p>
    <w:p w14:paraId="7F580C58" w14:textId="77777777" w:rsidR="0075455D" w:rsidRPr="0075455D" w:rsidRDefault="0075455D" w:rsidP="0075455D">
      <w:pPr>
        <w:pStyle w:val="EndNoteBibliography"/>
        <w:ind w:left="720" w:hanging="720"/>
      </w:pPr>
      <w:r w:rsidRPr="0075455D">
        <w:t xml:space="preserve">Oliver, P. M., Hugall, A. F., Prasteya, A., Slavenko, A., &amp; Zahirovic, S. (2023). Oligo-Miocene radiation within South-west Pacific arc terranes underpinned repeated upstream continental dispersals in pigeons (Columbiformes). </w:t>
      </w:r>
      <w:r w:rsidRPr="0075455D">
        <w:rPr>
          <w:i/>
        </w:rPr>
        <w:t>Biological Journal of the Linnean Society</w:t>
      </w:r>
      <w:r w:rsidRPr="0075455D">
        <w:t>,</w:t>
      </w:r>
      <w:r w:rsidRPr="0075455D">
        <w:rPr>
          <w:i/>
        </w:rPr>
        <w:t xml:space="preserve"> 138</w:t>
      </w:r>
      <w:r w:rsidRPr="0075455D">
        <w:t xml:space="preserve">(4), 437-452. </w:t>
      </w:r>
    </w:p>
    <w:p w14:paraId="657DE172" w14:textId="77777777" w:rsidR="0075455D" w:rsidRPr="0075455D" w:rsidRDefault="0075455D" w:rsidP="0075455D">
      <w:pPr>
        <w:pStyle w:val="EndNoteBibliography"/>
        <w:ind w:left="720" w:hanging="720"/>
      </w:pPr>
      <w:r w:rsidRPr="0075455D">
        <w:t xml:space="preserve">Oliver, P. M., Kraus, F., Austin, C. C., Tedeschi, L. G., O’Brien, A. R., &amp; Maddock, S. T. (2024). Lineage diversity in a Melanesian lizard radiation (Gekkonidae: Nactus) further highlights exceptional diversity and endemism in eastern Papua New Guinea. </w:t>
      </w:r>
      <w:r w:rsidRPr="0075455D">
        <w:rPr>
          <w:i/>
        </w:rPr>
        <w:t>Organisms Diversity &amp; Evolution</w:t>
      </w:r>
      <w:r w:rsidRPr="0075455D">
        <w:t>,</w:t>
      </w:r>
      <w:r w:rsidRPr="0075455D">
        <w:rPr>
          <w:i/>
        </w:rPr>
        <w:t xml:space="preserve"> 24</w:t>
      </w:r>
      <w:r w:rsidRPr="0075455D">
        <w:t xml:space="preserve">(4), 557-572. </w:t>
      </w:r>
    </w:p>
    <w:p w14:paraId="26D12A9B" w14:textId="34E5E4FD" w:rsidR="0075455D" w:rsidRPr="0075455D" w:rsidRDefault="0075455D" w:rsidP="0075455D">
      <w:pPr>
        <w:pStyle w:val="EndNoteBibliography"/>
        <w:ind w:left="720" w:hanging="720"/>
      </w:pPr>
      <w:r w:rsidRPr="0075455D">
        <w:t xml:space="preserve">Oliver, P. M., Laver, R. J., De Mello Martins, F., Pratt, R. C., Hunjan, S., &amp; Moritz, C. C. (2017). A novel hotspot of vertebrate endemism and an evolutionary </w:t>
      </w:r>
      <w:r w:rsidRPr="0075455D">
        <w:lastRenderedPageBreak/>
        <w:t xml:space="preserve">refugium in tropical Australia. </w:t>
      </w:r>
      <w:r w:rsidRPr="0075455D">
        <w:rPr>
          <w:i/>
        </w:rPr>
        <w:t>Diversity and Distributions</w:t>
      </w:r>
      <w:r w:rsidRPr="0075455D">
        <w:t>,</w:t>
      </w:r>
      <w:r w:rsidRPr="0075455D">
        <w:rPr>
          <w:i/>
        </w:rPr>
        <w:t xml:space="preserve"> 23</w:t>
      </w:r>
      <w:r w:rsidRPr="0075455D">
        <w:t xml:space="preserve">(1), 53-66. </w:t>
      </w:r>
      <w:hyperlink r:id="rId16" w:history="1">
        <w:r w:rsidRPr="0075455D">
          <w:rPr>
            <w:rStyle w:val="Hyperlink"/>
          </w:rPr>
          <w:t>https://doi.org/10.1111/ddi.12506</w:t>
        </w:r>
      </w:hyperlink>
      <w:r w:rsidRPr="0075455D">
        <w:t xml:space="preserve"> </w:t>
      </w:r>
    </w:p>
    <w:p w14:paraId="598C7A18" w14:textId="77777777" w:rsidR="0075455D" w:rsidRPr="0075455D" w:rsidRDefault="0075455D" w:rsidP="0075455D">
      <w:pPr>
        <w:pStyle w:val="EndNoteBibliography"/>
        <w:ind w:left="720" w:hanging="720"/>
      </w:pPr>
      <w:r w:rsidRPr="0075455D">
        <w:t xml:space="preserve">Oliver, P. M., Prasetya, A. M., Tedeschi, L. G., Fenker, J., Ellis, R. J., Doughty, P., &amp; Moritz, C. (2020). Crypsis and convergence: integrative taxonomic revision of the Gehyra australis group (Squamata: Gekkonidae) from northern Australia. </w:t>
      </w:r>
      <w:r w:rsidRPr="0075455D">
        <w:rPr>
          <w:i/>
        </w:rPr>
        <w:t>PeerJ</w:t>
      </w:r>
      <w:r w:rsidRPr="0075455D">
        <w:t>,</w:t>
      </w:r>
      <w:r w:rsidRPr="0075455D">
        <w:rPr>
          <w:i/>
        </w:rPr>
        <w:t xml:space="preserve"> 8</w:t>
      </w:r>
      <w:r w:rsidRPr="0075455D">
        <w:t xml:space="preserve">, e7971. </w:t>
      </w:r>
    </w:p>
    <w:p w14:paraId="6B6C100F" w14:textId="77777777" w:rsidR="0075455D" w:rsidRPr="0075455D" w:rsidRDefault="0075455D" w:rsidP="0075455D">
      <w:pPr>
        <w:pStyle w:val="EndNoteBibliography"/>
        <w:ind w:left="720" w:hanging="720"/>
      </w:pPr>
      <w:r w:rsidRPr="0075455D">
        <w:t xml:space="preserve">Oliver, P. M., Rittmeyer, E. N., Torkkola, J., Donnellan, S. C., Dahl, C., &amp; Richards, S. J. (2021). Multiple trans-Torres Strait colonisations by tree frogs in the Litoria caerulea group, with the description of a new species from New Guinea. </w:t>
      </w:r>
      <w:r w:rsidRPr="0075455D">
        <w:rPr>
          <w:i/>
        </w:rPr>
        <w:t>Australian Journal of Zoology</w:t>
      </w:r>
      <w:r w:rsidRPr="0075455D">
        <w:t>,</w:t>
      </w:r>
      <w:r w:rsidRPr="0075455D">
        <w:rPr>
          <w:i/>
        </w:rPr>
        <w:t xml:space="preserve"> 68</w:t>
      </w:r>
      <w:r w:rsidRPr="0075455D">
        <w:t xml:space="preserve">(1), 25-39. </w:t>
      </w:r>
    </w:p>
    <w:p w14:paraId="3F5F71B2" w14:textId="77777777" w:rsidR="0075455D" w:rsidRPr="0075455D" w:rsidRDefault="0075455D" w:rsidP="0075455D">
      <w:pPr>
        <w:pStyle w:val="EndNoteBibliography"/>
        <w:ind w:left="720" w:hanging="720"/>
      </w:pPr>
      <w:r w:rsidRPr="0075455D">
        <w:t xml:space="preserve">Oliver, P. M., Skipwith, P., &amp; Lee, M. S. (2014). Crossing the line: increasing body size in a trans-Wallacean lizard radiation (Cyrtodactylus, Gekkota). </w:t>
      </w:r>
      <w:r w:rsidRPr="0075455D">
        <w:rPr>
          <w:i/>
        </w:rPr>
        <w:t>Biology letters</w:t>
      </w:r>
      <w:r w:rsidRPr="0075455D">
        <w:t>,</w:t>
      </w:r>
      <w:r w:rsidRPr="0075455D">
        <w:rPr>
          <w:i/>
        </w:rPr>
        <w:t xml:space="preserve"> 10</w:t>
      </w:r>
      <w:r w:rsidRPr="0075455D">
        <w:t xml:space="preserve">(10), 20140479. </w:t>
      </w:r>
    </w:p>
    <w:p w14:paraId="32AB91AC" w14:textId="77777777" w:rsidR="0075455D" w:rsidRPr="0075455D" w:rsidRDefault="0075455D" w:rsidP="0075455D">
      <w:pPr>
        <w:pStyle w:val="EndNoteBibliography"/>
        <w:ind w:left="720" w:hanging="720"/>
      </w:pPr>
      <w:r w:rsidRPr="0075455D">
        <w:t xml:space="preserve">Patton, A. H., Harmon, L. J., del Rosario Castañeda, M., Frank, H. K., Donihue, C. M., Herrel, A., &amp; Losos, J. B. (2021). When adaptive radiations collide: Different evolutionary trajectories between and within island and mainland lizard clades. </w:t>
      </w:r>
      <w:r w:rsidRPr="0075455D">
        <w:rPr>
          <w:i/>
        </w:rPr>
        <w:t>Proceedings of the National Academy of Sciences</w:t>
      </w:r>
      <w:r w:rsidRPr="0075455D">
        <w:t>,</w:t>
      </w:r>
      <w:r w:rsidRPr="0075455D">
        <w:rPr>
          <w:i/>
        </w:rPr>
        <w:t xml:space="preserve"> 118</w:t>
      </w:r>
      <w:r w:rsidRPr="0075455D">
        <w:t xml:space="preserve">(42), e2024451118. </w:t>
      </w:r>
    </w:p>
    <w:p w14:paraId="174F7D4C" w14:textId="77777777" w:rsidR="0075455D" w:rsidRPr="0075455D" w:rsidRDefault="0075455D" w:rsidP="0075455D">
      <w:pPr>
        <w:pStyle w:val="EndNoteBibliography"/>
        <w:ind w:left="720" w:hanging="720"/>
      </w:pPr>
      <w:r w:rsidRPr="0075455D">
        <w:t xml:space="preserve">Pavón-Vázquez, C. J., Brennan, I. G., Skeels, A., &amp; Keogh, J. S. (2022). Competition and geography underlie speciation and morphological evolution in Indo-Australasian monitor lizards. </w:t>
      </w:r>
      <w:r w:rsidRPr="0075455D">
        <w:rPr>
          <w:i/>
        </w:rPr>
        <w:t>Evolution</w:t>
      </w:r>
      <w:r w:rsidRPr="0075455D">
        <w:t>,</w:t>
      </w:r>
      <w:r w:rsidRPr="0075455D">
        <w:rPr>
          <w:i/>
        </w:rPr>
        <w:t xml:space="preserve"> 76</w:t>
      </w:r>
      <w:r w:rsidRPr="0075455D">
        <w:t xml:space="preserve">(3), 476-495. </w:t>
      </w:r>
    </w:p>
    <w:p w14:paraId="450987E1" w14:textId="77777777" w:rsidR="0075455D" w:rsidRPr="0075455D" w:rsidRDefault="0075455D" w:rsidP="0075455D">
      <w:pPr>
        <w:pStyle w:val="EndNoteBibliography"/>
        <w:ind w:left="720" w:hanging="720"/>
      </w:pPr>
      <w:r w:rsidRPr="0075455D">
        <w:t xml:space="preserve">Peñalba, J. V., Joseph, L., &amp; Moritz, C. (2019). Current geography masks dynamic history of gene flow during speciation in northern Australian birds. </w:t>
      </w:r>
      <w:r w:rsidRPr="0075455D">
        <w:rPr>
          <w:i/>
        </w:rPr>
        <w:t>Molecular ecology</w:t>
      </w:r>
      <w:r w:rsidRPr="0075455D">
        <w:t>,</w:t>
      </w:r>
      <w:r w:rsidRPr="0075455D">
        <w:rPr>
          <w:i/>
        </w:rPr>
        <w:t xml:space="preserve"> 28</w:t>
      </w:r>
      <w:r w:rsidRPr="0075455D">
        <w:t xml:space="preserve">(3), 630-643. </w:t>
      </w:r>
    </w:p>
    <w:p w14:paraId="60560BC3" w14:textId="77777777" w:rsidR="0075455D" w:rsidRPr="0075455D" w:rsidRDefault="0075455D" w:rsidP="0075455D">
      <w:pPr>
        <w:pStyle w:val="EndNoteBibliography"/>
        <w:ind w:left="720" w:hanging="720"/>
      </w:pPr>
      <w:r w:rsidRPr="0075455D">
        <w:t>Peñalba, J. V., Smith, L. L., Tonione, M. A., Sass, C</w:t>
      </w:r>
      <w:r w:rsidRPr="0075455D">
        <w:rPr>
          <w:rFonts w:hint="eastAsia"/>
        </w:rPr>
        <w:t>., Hykin, S. M., Skipwith, P. L., McGuire, J. A., Bowie, R. C., &amp; Moritz, C. (2014). Sequence capture using PCR</w:t>
      </w:r>
      <w:r w:rsidRPr="0075455D">
        <w:rPr>
          <w:rFonts w:hint="eastAsia"/>
        </w:rPr>
        <w:t>‐</w:t>
      </w:r>
      <w:r w:rsidRPr="0075455D">
        <w:rPr>
          <w:rFonts w:hint="eastAsia"/>
        </w:rPr>
        <w:t>generated probes: A cost</w:t>
      </w:r>
      <w:r w:rsidRPr="0075455D">
        <w:rPr>
          <w:rFonts w:hint="eastAsia"/>
        </w:rPr>
        <w:t>‐</w:t>
      </w:r>
      <w:r w:rsidRPr="0075455D">
        <w:rPr>
          <w:rFonts w:hint="eastAsia"/>
        </w:rPr>
        <w:t>effective method of targeted high</w:t>
      </w:r>
      <w:r w:rsidRPr="0075455D">
        <w:rPr>
          <w:rFonts w:hint="eastAsia"/>
        </w:rPr>
        <w:t>‐</w:t>
      </w:r>
      <w:r w:rsidRPr="0075455D">
        <w:rPr>
          <w:rFonts w:hint="eastAsia"/>
        </w:rPr>
        <w:t xml:space="preserve">throughput sequencing for nonmodel organisms. </w:t>
      </w:r>
      <w:r w:rsidRPr="0075455D">
        <w:rPr>
          <w:rFonts w:hint="eastAsia"/>
          <w:i/>
        </w:rPr>
        <w:t>Molecular ecology resources</w:t>
      </w:r>
      <w:r w:rsidRPr="0075455D">
        <w:rPr>
          <w:rFonts w:hint="eastAsia"/>
        </w:rPr>
        <w:t>,</w:t>
      </w:r>
      <w:r w:rsidRPr="0075455D">
        <w:rPr>
          <w:rFonts w:hint="eastAsia"/>
          <w:i/>
        </w:rPr>
        <w:t xml:space="preserve"> 14</w:t>
      </w:r>
      <w:r w:rsidRPr="0075455D">
        <w:rPr>
          <w:rFonts w:hint="eastAsia"/>
        </w:rPr>
        <w:t>(5), 10</w:t>
      </w:r>
      <w:r w:rsidRPr="0075455D">
        <w:t xml:space="preserve">00-1010. </w:t>
      </w:r>
    </w:p>
    <w:p w14:paraId="18A91C4A" w14:textId="77777777" w:rsidR="0075455D" w:rsidRPr="0075455D" w:rsidRDefault="0075455D" w:rsidP="0075455D">
      <w:pPr>
        <w:pStyle w:val="EndNoteBibliography"/>
        <w:ind w:left="720" w:hanging="720"/>
      </w:pPr>
      <w:r w:rsidRPr="0075455D">
        <w:t xml:space="preserve">Pigram, C. J. D., H.L.  . (1987). Terranes and the accretion history of the Papua New Guinea orogen. </w:t>
      </w:r>
      <w:r w:rsidRPr="0075455D">
        <w:rPr>
          <w:i/>
        </w:rPr>
        <w:t>BMR Journal of Australian Geology and Geophysics</w:t>
      </w:r>
      <w:r w:rsidRPr="0075455D">
        <w:t>,</w:t>
      </w:r>
      <w:r w:rsidRPr="0075455D">
        <w:rPr>
          <w:i/>
        </w:rPr>
        <w:t xml:space="preserve"> 10</w:t>
      </w:r>
      <w:r w:rsidRPr="0075455D">
        <w:t xml:space="preserve">, 193-211. </w:t>
      </w:r>
    </w:p>
    <w:p w14:paraId="649A3E5F" w14:textId="6C7811FF" w:rsidR="0075455D" w:rsidRPr="0075455D" w:rsidRDefault="0075455D" w:rsidP="0075455D">
      <w:pPr>
        <w:pStyle w:val="EndNoteBibliography"/>
        <w:ind w:left="720" w:hanging="720"/>
      </w:pPr>
      <w:r w:rsidRPr="0075455D">
        <w:t xml:space="preserve">Prasetya, A. M., Moritz, C., Joseph, L., Stelling, M. W., &amp; Oliver, P. M. (2023). Birds and barriers: present and past seas are dominant correlates of avian turnover in the Indo-Australian Archipelago. </w:t>
      </w:r>
      <w:r w:rsidRPr="0075455D">
        <w:rPr>
          <w:i/>
        </w:rPr>
        <w:t>Frontiers of Biogeography</w:t>
      </w:r>
      <w:r w:rsidRPr="0075455D">
        <w:t>,</w:t>
      </w:r>
      <w:r w:rsidRPr="0075455D">
        <w:rPr>
          <w:i/>
        </w:rPr>
        <w:t xml:space="preserve"> 15</w:t>
      </w:r>
      <w:r w:rsidRPr="0075455D">
        <w:t xml:space="preserve">(2). </w:t>
      </w:r>
      <w:hyperlink r:id="rId17" w:history="1">
        <w:r w:rsidRPr="0075455D">
          <w:rPr>
            <w:rStyle w:val="Hyperlink"/>
          </w:rPr>
          <w:t>https://doi.org/10.21425/f5fbg58189</w:t>
        </w:r>
      </w:hyperlink>
      <w:r w:rsidRPr="0075455D">
        <w:t xml:space="preserve"> </w:t>
      </w:r>
    </w:p>
    <w:p w14:paraId="3EC620D7" w14:textId="77777777" w:rsidR="0075455D" w:rsidRPr="0075455D" w:rsidRDefault="0075455D" w:rsidP="0075455D">
      <w:pPr>
        <w:pStyle w:val="EndNoteBibliography"/>
        <w:ind w:left="720" w:hanging="720"/>
      </w:pPr>
      <w:r w:rsidRPr="0075455D">
        <w:t xml:space="preserve">Probst, T., Frandsen, P. B., &amp; Whiting, A. (2025). Chasing the Rainbow: Decoupled phenotypic and genotypic evolution in New Guinea’s rainbow skinks (Squamata: Scincidae). </w:t>
      </w:r>
      <w:r w:rsidRPr="0075455D">
        <w:rPr>
          <w:i/>
        </w:rPr>
        <w:t>Zootaxa</w:t>
      </w:r>
      <w:r w:rsidRPr="0075455D">
        <w:t>,</w:t>
      </w:r>
      <w:r w:rsidRPr="0075455D">
        <w:rPr>
          <w:i/>
        </w:rPr>
        <w:t xml:space="preserve"> 5583</w:t>
      </w:r>
      <w:r w:rsidRPr="0075455D">
        <w:t xml:space="preserve">(2), 309-327. </w:t>
      </w:r>
    </w:p>
    <w:p w14:paraId="16D8AA08" w14:textId="77777777" w:rsidR="0075455D" w:rsidRPr="0075455D" w:rsidRDefault="0075455D" w:rsidP="0075455D">
      <w:pPr>
        <w:pStyle w:val="EndNoteBibliography"/>
        <w:ind w:left="720" w:hanging="720"/>
      </w:pPr>
      <w:r w:rsidRPr="0075455D">
        <w:t xml:space="preserve">Rambaut, A., &amp; Drummond, A. J. (2002-2017). </w:t>
      </w:r>
      <w:r w:rsidRPr="0075455D">
        <w:rPr>
          <w:i/>
        </w:rPr>
        <w:t>TreeAnnotator</w:t>
      </w:r>
      <w:r w:rsidRPr="0075455D">
        <w:t>.</w:t>
      </w:r>
      <w:r w:rsidRPr="0075455D">
        <w:rPr>
          <w:i/>
        </w:rPr>
        <w:t xml:space="preserve"> </w:t>
      </w:r>
      <w:r w:rsidRPr="0075455D">
        <w:t xml:space="preserve">In (Version 2.4.8) </w:t>
      </w:r>
    </w:p>
    <w:p w14:paraId="50E35BB9" w14:textId="77777777" w:rsidR="0075455D" w:rsidRPr="0075455D" w:rsidRDefault="0075455D" w:rsidP="0075455D">
      <w:pPr>
        <w:pStyle w:val="EndNoteBibliography"/>
        <w:ind w:left="720" w:hanging="720"/>
      </w:pPr>
      <w:r w:rsidRPr="0075455D">
        <w:t xml:space="preserve">Rambaut, A., Drummond, A. J., Xie, D., Baele, G., &amp; Suchard, M. A. (2018a). Posterior summarization in Bayesian phylogenetics using Tracer 1.7. </w:t>
      </w:r>
      <w:r w:rsidRPr="0075455D">
        <w:rPr>
          <w:i/>
        </w:rPr>
        <w:t>Systematic Biology</w:t>
      </w:r>
      <w:r w:rsidRPr="0075455D">
        <w:t>,</w:t>
      </w:r>
      <w:r w:rsidRPr="0075455D">
        <w:rPr>
          <w:i/>
        </w:rPr>
        <w:t xml:space="preserve"> 67</w:t>
      </w:r>
      <w:r w:rsidRPr="0075455D">
        <w:t xml:space="preserve">(5), 901-904. </w:t>
      </w:r>
    </w:p>
    <w:p w14:paraId="42F019C5" w14:textId="77777777" w:rsidR="0075455D" w:rsidRPr="0075455D" w:rsidRDefault="0075455D" w:rsidP="0075455D">
      <w:pPr>
        <w:pStyle w:val="EndNoteBibliography"/>
        <w:ind w:left="720" w:hanging="720"/>
      </w:pPr>
      <w:r w:rsidRPr="0075455D">
        <w:t xml:space="preserve">Rambaut, A., Drummond, A. J., Xie, D., Baele, G., &amp; Suchard, M. A. (2018b). </w:t>
      </w:r>
      <w:r w:rsidRPr="0075455D">
        <w:rPr>
          <w:i/>
        </w:rPr>
        <w:t>Tracer</w:t>
      </w:r>
      <w:r w:rsidRPr="0075455D">
        <w:t>.</w:t>
      </w:r>
      <w:r w:rsidRPr="0075455D">
        <w:rPr>
          <w:i/>
        </w:rPr>
        <w:t xml:space="preserve"> </w:t>
      </w:r>
      <w:r w:rsidRPr="0075455D">
        <w:t xml:space="preserve">In (Version 1.7) </w:t>
      </w:r>
    </w:p>
    <w:p w14:paraId="69724AD6" w14:textId="77777777" w:rsidR="0075455D" w:rsidRPr="0075455D" w:rsidRDefault="0075455D" w:rsidP="0075455D">
      <w:pPr>
        <w:pStyle w:val="EndNoteBibliography"/>
        <w:ind w:left="720" w:hanging="720"/>
      </w:pPr>
      <w:r w:rsidRPr="0075455D">
        <w:t xml:space="preserve">Roycroft, E., Fabre, P.-H., MacDonald, A. J., Moritz, C., Moussalli, A., &amp; Rowe, K. C. (2022). New Guinea uplift opens ecological opportunity across a continent. </w:t>
      </w:r>
      <w:r w:rsidRPr="0075455D">
        <w:rPr>
          <w:i/>
        </w:rPr>
        <w:t>Current Biology</w:t>
      </w:r>
      <w:r w:rsidRPr="0075455D">
        <w:t>,</w:t>
      </w:r>
      <w:r w:rsidRPr="0075455D">
        <w:rPr>
          <w:i/>
        </w:rPr>
        <w:t xml:space="preserve"> 32</w:t>
      </w:r>
      <w:r w:rsidRPr="0075455D">
        <w:t xml:space="preserve">(19), 4215-4224. e4213. </w:t>
      </w:r>
    </w:p>
    <w:p w14:paraId="7EBD3C65" w14:textId="77777777" w:rsidR="0075455D" w:rsidRPr="0075455D" w:rsidRDefault="0075455D" w:rsidP="0075455D">
      <w:pPr>
        <w:pStyle w:val="EndNoteBibliography"/>
        <w:ind w:left="720" w:hanging="720"/>
      </w:pPr>
      <w:r w:rsidRPr="0075455D">
        <w:lastRenderedPageBreak/>
        <w:t xml:space="preserve">Schweizer, M., Wright, T. F., Peñalba, J. V., Schirtzinger, E. E., &amp; Joseph, L. (2015). Molecular phylogenetics suggests a New Guinean origin and frequent episodes of founder-event speciation in the nectarivorous lories and lorikeets (Aves: Psittaciformes). </w:t>
      </w:r>
      <w:r w:rsidRPr="0075455D">
        <w:rPr>
          <w:i/>
        </w:rPr>
        <w:t>Molecular phylogenetics and evolution</w:t>
      </w:r>
      <w:r w:rsidRPr="0075455D">
        <w:t>,</w:t>
      </w:r>
      <w:r w:rsidRPr="0075455D">
        <w:rPr>
          <w:i/>
        </w:rPr>
        <w:t xml:space="preserve"> 90</w:t>
      </w:r>
      <w:r w:rsidRPr="0075455D">
        <w:t xml:space="preserve">, 34-48. </w:t>
      </w:r>
    </w:p>
    <w:p w14:paraId="5CDB6111" w14:textId="77777777" w:rsidR="0075455D" w:rsidRPr="0075455D" w:rsidRDefault="0075455D" w:rsidP="0075455D">
      <w:pPr>
        <w:pStyle w:val="EndNoteBibliography"/>
        <w:ind w:left="720" w:hanging="720"/>
      </w:pPr>
      <w:r w:rsidRPr="0075455D">
        <w:t xml:space="preserve">Sistrom, M., Donnellan, S. C., &amp; Hutchinson, M. N. (2013). Delimiting species in recent radiations with low levels of morphological divergence: a case study in Australian Gehyra geckos. </w:t>
      </w:r>
      <w:r w:rsidRPr="0075455D">
        <w:rPr>
          <w:i/>
        </w:rPr>
        <w:t>Molecular phylogenetics and evolution</w:t>
      </w:r>
      <w:r w:rsidRPr="0075455D">
        <w:t>,</w:t>
      </w:r>
      <w:r w:rsidRPr="0075455D">
        <w:rPr>
          <w:i/>
        </w:rPr>
        <w:t xml:space="preserve"> 68</w:t>
      </w:r>
      <w:r w:rsidRPr="0075455D">
        <w:t xml:space="preserve">(1), 135-143. </w:t>
      </w:r>
    </w:p>
    <w:p w14:paraId="74AF91A3" w14:textId="77777777" w:rsidR="0075455D" w:rsidRPr="0075455D" w:rsidRDefault="0075455D" w:rsidP="0075455D">
      <w:pPr>
        <w:pStyle w:val="EndNoteBibliography"/>
        <w:ind w:left="720" w:hanging="720"/>
      </w:pPr>
      <w:r w:rsidRPr="0075455D">
        <w:t xml:space="preserve">Sistrom, M. J., Hutchinson, M. N., Hutchinson, R. G., &amp; Donnellan, S. C. (2009). Molecular phylogeny of Australian Gehyra (Squamata: Gekkonidae) and taxonomic revision of Gehyra variegata in south-eastern Australia. </w:t>
      </w:r>
      <w:r w:rsidRPr="0075455D">
        <w:rPr>
          <w:i/>
        </w:rPr>
        <w:t>Zootaxa</w:t>
      </w:r>
      <w:r w:rsidRPr="0075455D">
        <w:t>,</w:t>
      </w:r>
      <w:r w:rsidRPr="0075455D">
        <w:rPr>
          <w:i/>
        </w:rPr>
        <w:t xml:space="preserve"> 2277</w:t>
      </w:r>
      <w:r w:rsidRPr="0075455D">
        <w:t xml:space="preserve">(1), 14–32. </w:t>
      </w:r>
    </w:p>
    <w:p w14:paraId="6E2FD3B6" w14:textId="77777777" w:rsidR="0075455D" w:rsidRPr="0075455D" w:rsidRDefault="0075455D" w:rsidP="0075455D">
      <w:pPr>
        <w:pStyle w:val="EndNoteBibliography"/>
        <w:ind w:left="720" w:hanging="720"/>
      </w:pPr>
      <w:r w:rsidRPr="0075455D">
        <w:t xml:space="preserve">Skelton, K., Moritz, C., Day, K. A., Weitzman, C. L., Schlesinger, C., Zozaya, S. M., &amp; Christian, K. A. (2024). Climatic Variability Shapes Plasticity of Hydric and Thermal Physiology in Tropical Geckos. </w:t>
      </w:r>
    </w:p>
    <w:p w14:paraId="6E3C18F0" w14:textId="77777777" w:rsidR="0075455D" w:rsidRPr="0075455D" w:rsidRDefault="0075455D" w:rsidP="0075455D">
      <w:pPr>
        <w:pStyle w:val="EndNoteBibliography"/>
        <w:ind w:left="720" w:hanging="720"/>
      </w:pPr>
      <w:r w:rsidRPr="0075455D">
        <w:t xml:space="preserve">Skipwith, P. L., Bi, K., &amp; Oliver, P. M. (2019). Relicts and radiations: Phylogenomics of an Australasian lizard clade with east Gondwanan origins (Gekkota: Diplodactyloidea). </w:t>
      </w:r>
      <w:r w:rsidRPr="0075455D">
        <w:rPr>
          <w:i/>
        </w:rPr>
        <w:t>Molecular phylogenetics and evolution</w:t>
      </w:r>
      <w:r w:rsidRPr="0075455D">
        <w:t>,</w:t>
      </w:r>
      <w:r w:rsidRPr="0075455D">
        <w:rPr>
          <w:i/>
        </w:rPr>
        <w:t xml:space="preserve"> 140</w:t>
      </w:r>
      <w:r w:rsidRPr="0075455D">
        <w:t xml:space="preserve">, 106589. </w:t>
      </w:r>
    </w:p>
    <w:p w14:paraId="05311947" w14:textId="77777777" w:rsidR="0075455D" w:rsidRPr="0075455D" w:rsidRDefault="0075455D" w:rsidP="0075455D">
      <w:pPr>
        <w:pStyle w:val="EndNoteBibliography"/>
        <w:ind w:left="720" w:hanging="720"/>
      </w:pPr>
      <w:r w:rsidRPr="0075455D">
        <w:t xml:space="preserve">Skipwith, P. L., &amp; Oliver, P. M. (2014). A new Gehyra (Gekkonidae: Reptilia) from New Guinea with unique caudal scalation. </w:t>
      </w:r>
      <w:r w:rsidRPr="0075455D">
        <w:rPr>
          <w:i/>
        </w:rPr>
        <w:t>Zootaxa</w:t>
      </w:r>
      <w:r w:rsidRPr="0075455D">
        <w:t>,</w:t>
      </w:r>
      <w:r w:rsidRPr="0075455D">
        <w:rPr>
          <w:i/>
        </w:rPr>
        <w:t xml:space="preserve"> 3827</w:t>
      </w:r>
      <w:r w:rsidRPr="0075455D">
        <w:t xml:space="preserve">(1), 57-66. </w:t>
      </w:r>
    </w:p>
    <w:p w14:paraId="65BC4ADF" w14:textId="77777777" w:rsidR="0075455D" w:rsidRPr="0075455D" w:rsidRDefault="0075455D" w:rsidP="0075455D">
      <w:pPr>
        <w:pStyle w:val="EndNoteBibliography"/>
        <w:ind w:left="720" w:hanging="720"/>
      </w:pPr>
      <w:r w:rsidRPr="0075455D">
        <w:t xml:space="preserve">Skipwith, P. L., &amp; Oliver, P. M. (2023). Ecologically diverse island-associated lizard radiation shows idiosyncratic trait diversification shifts and homogenous speciation dynamics. </w:t>
      </w:r>
      <w:r w:rsidRPr="0075455D">
        <w:rPr>
          <w:i/>
        </w:rPr>
        <w:t>Evolution</w:t>
      </w:r>
      <w:r w:rsidRPr="0075455D">
        <w:t>,</w:t>
      </w:r>
      <w:r w:rsidRPr="0075455D">
        <w:rPr>
          <w:i/>
        </w:rPr>
        <w:t xml:space="preserve"> 77</w:t>
      </w:r>
      <w:r w:rsidRPr="0075455D">
        <w:t xml:space="preserve">(1), 138-154. </w:t>
      </w:r>
    </w:p>
    <w:p w14:paraId="2E17B7D5" w14:textId="77777777" w:rsidR="0075455D" w:rsidRPr="0075455D" w:rsidRDefault="0075455D" w:rsidP="0075455D">
      <w:pPr>
        <w:pStyle w:val="EndNoteBibliography"/>
        <w:ind w:left="720" w:hanging="720"/>
      </w:pPr>
      <w:r w:rsidRPr="0075455D">
        <w:t xml:space="preserve">Sniderman, J. K., &amp; Jordan, G. J. (2011). Extent and timing of floristic exchange between Australian and Asian rain forests. </w:t>
      </w:r>
      <w:r w:rsidRPr="0075455D">
        <w:rPr>
          <w:i/>
        </w:rPr>
        <w:t>Journal of Biogeography</w:t>
      </w:r>
      <w:r w:rsidRPr="0075455D">
        <w:t>,</w:t>
      </w:r>
      <w:r w:rsidRPr="0075455D">
        <w:rPr>
          <w:i/>
        </w:rPr>
        <w:t xml:space="preserve"> 38</w:t>
      </w:r>
      <w:r w:rsidRPr="0075455D">
        <w:t xml:space="preserve">(8), 1445-1455. </w:t>
      </w:r>
    </w:p>
    <w:p w14:paraId="6AC6DC93" w14:textId="77777777" w:rsidR="0075455D" w:rsidRPr="0075455D" w:rsidRDefault="0075455D" w:rsidP="0075455D">
      <w:pPr>
        <w:pStyle w:val="EndNoteBibliography"/>
        <w:ind w:left="720" w:hanging="720"/>
      </w:pPr>
      <w:r w:rsidRPr="0075455D">
        <w:t xml:space="preserve">Stamatakis, A. (2014). RAxML version 8: a tool for phylogenetic analysis and post-analysis of large phylogenies. </w:t>
      </w:r>
      <w:r w:rsidRPr="0075455D">
        <w:rPr>
          <w:i/>
        </w:rPr>
        <w:t>Bioinformatics</w:t>
      </w:r>
      <w:r w:rsidRPr="0075455D">
        <w:t>,</w:t>
      </w:r>
      <w:r w:rsidRPr="0075455D">
        <w:rPr>
          <w:i/>
        </w:rPr>
        <w:t xml:space="preserve"> 30</w:t>
      </w:r>
      <w:r w:rsidRPr="0075455D">
        <w:t xml:space="preserve">(9), 1312-1313. </w:t>
      </w:r>
    </w:p>
    <w:p w14:paraId="62EBFE45" w14:textId="77777777" w:rsidR="0075455D" w:rsidRPr="0075455D" w:rsidRDefault="0075455D" w:rsidP="0075455D">
      <w:pPr>
        <w:pStyle w:val="EndNoteBibliography"/>
        <w:ind w:left="720" w:hanging="720"/>
      </w:pPr>
      <w:r w:rsidRPr="0075455D">
        <w:t xml:space="preserve">Suchard, M. A., Lemey, P., Baele, G., Ayres, D. L., Drummond, A. J., &amp; Rambaut, A. (2018). Bayesian phylogenetic and phylodynamic data integration using BEAST 1.10. </w:t>
      </w:r>
      <w:r w:rsidRPr="0075455D">
        <w:rPr>
          <w:i/>
        </w:rPr>
        <w:t>Virus evolution</w:t>
      </w:r>
      <w:r w:rsidRPr="0075455D">
        <w:t>,</w:t>
      </w:r>
      <w:r w:rsidRPr="0075455D">
        <w:rPr>
          <w:i/>
        </w:rPr>
        <w:t xml:space="preserve"> 4</w:t>
      </w:r>
      <w:r w:rsidRPr="0075455D">
        <w:t xml:space="preserve">(1), vey016. </w:t>
      </w:r>
    </w:p>
    <w:p w14:paraId="4F524880" w14:textId="77777777" w:rsidR="0075455D" w:rsidRPr="0075455D" w:rsidRDefault="0075455D" w:rsidP="0075455D">
      <w:pPr>
        <w:pStyle w:val="EndNoteBibliography"/>
        <w:ind w:left="720" w:hanging="720"/>
      </w:pPr>
      <w:r w:rsidRPr="0075455D">
        <w:t xml:space="preserve">Swofford, D. L. (2002). </w:t>
      </w:r>
      <w:r w:rsidRPr="0075455D">
        <w:rPr>
          <w:i/>
        </w:rPr>
        <w:t>PAUP*. Phylogenetic Analysis Using Parsimony (*and Other Methods). Version 4</w:t>
      </w:r>
      <w:r w:rsidRPr="0075455D">
        <w:t xml:space="preserve">. Sinauer Associates. </w:t>
      </w:r>
    </w:p>
    <w:p w14:paraId="1E0D6617" w14:textId="77777777" w:rsidR="0075455D" w:rsidRPr="0075455D" w:rsidRDefault="0075455D" w:rsidP="0075455D">
      <w:pPr>
        <w:pStyle w:val="EndNoteBibliography"/>
        <w:ind w:left="720" w:hanging="720"/>
      </w:pPr>
      <w:r w:rsidRPr="0075455D">
        <w:t xml:space="preserve">Tallowin, O. J., Meiri, S., Donnellan, S. C., Richards, S. J., Austin, C. C., &amp; Oliver, P. M. (2020). The other side of the Sahulian coin: biogeography and evolution of Melanesian forest dragons (Agamidae). </w:t>
      </w:r>
      <w:r w:rsidRPr="0075455D">
        <w:rPr>
          <w:i/>
        </w:rPr>
        <w:t>Biological Journal of the Linnean Society</w:t>
      </w:r>
      <w:r w:rsidRPr="0075455D">
        <w:t>,</w:t>
      </w:r>
      <w:r w:rsidRPr="0075455D">
        <w:rPr>
          <w:i/>
        </w:rPr>
        <w:t xml:space="preserve"> 129</w:t>
      </w:r>
      <w:r w:rsidRPr="0075455D">
        <w:t xml:space="preserve">(1), 99-113. </w:t>
      </w:r>
    </w:p>
    <w:p w14:paraId="6C82E67E" w14:textId="77777777" w:rsidR="0075455D" w:rsidRPr="0075455D" w:rsidRDefault="0075455D" w:rsidP="0075455D">
      <w:pPr>
        <w:pStyle w:val="EndNoteBibliography"/>
        <w:ind w:left="720" w:hanging="720"/>
      </w:pPr>
      <w:r w:rsidRPr="0075455D">
        <w:t xml:space="preserve">Title, P. O., Singhal, S., Grundler, M. C., Costa, G. C., Pyron, R. A., Colston, T. J., Grundler, M. R., Prates, I., Stepanova, N., &amp; Jones, M. E. (2024). The macroevolutionary singularity of snakes. </w:t>
      </w:r>
      <w:r w:rsidRPr="0075455D">
        <w:rPr>
          <w:i/>
        </w:rPr>
        <w:t>Science</w:t>
      </w:r>
      <w:r w:rsidRPr="0075455D">
        <w:t>,</w:t>
      </w:r>
      <w:r w:rsidRPr="0075455D">
        <w:rPr>
          <w:i/>
        </w:rPr>
        <w:t xml:space="preserve"> 383</w:t>
      </w:r>
      <w:r w:rsidRPr="0075455D">
        <w:t xml:space="preserve">(6685), 918-923. </w:t>
      </w:r>
    </w:p>
    <w:p w14:paraId="04A73959" w14:textId="77777777" w:rsidR="0075455D" w:rsidRPr="0075455D" w:rsidRDefault="0075455D" w:rsidP="0075455D">
      <w:pPr>
        <w:pStyle w:val="EndNoteBibliography"/>
        <w:ind w:left="720" w:hanging="720"/>
      </w:pPr>
      <w:r w:rsidRPr="0075455D">
        <w:t xml:space="preserve">Tonione, M. A., Fisher, R. N., Zhu, C., &amp; Moritz, C. (2016). Deep divergence and structure in the Tropical Oceanic Pacific: A multilocus phylogeography of a widespread gekkonid lizard (Squamata: Gekkonidae: Gehyra oceanica). </w:t>
      </w:r>
      <w:r w:rsidRPr="0075455D">
        <w:rPr>
          <w:i/>
        </w:rPr>
        <w:t>Journal of Biogeography</w:t>
      </w:r>
      <w:r w:rsidRPr="0075455D">
        <w:t>,</w:t>
      </w:r>
      <w:r w:rsidRPr="0075455D">
        <w:rPr>
          <w:i/>
        </w:rPr>
        <w:t xml:space="preserve"> 43</w:t>
      </w:r>
      <w:r w:rsidRPr="0075455D">
        <w:t xml:space="preserve">(2), 268-278. </w:t>
      </w:r>
    </w:p>
    <w:p w14:paraId="44C47770" w14:textId="0DDAF472" w:rsidR="0075455D" w:rsidRPr="0075455D" w:rsidRDefault="0075455D" w:rsidP="0075455D">
      <w:pPr>
        <w:pStyle w:val="EndNoteBibliography"/>
        <w:ind w:left="720" w:hanging="720"/>
      </w:pPr>
      <w:r w:rsidRPr="0075455D">
        <w:t xml:space="preserve">Uetz, P., Freed, P, Aguilar, R., Reyes, F., Kudera, J. &amp; Hošek, J. (2025). </w:t>
      </w:r>
      <w:r w:rsidRPr="0075455D">
        <w:rPr>
          <w:i/>
        </w:rPr>
        <w:t xml:space="preserve">The Reptile Database </w:t>
      </w:r>
      <w:r w:rsidRPr="0075455D">
        <w:t xml:space="preserve">Retrieved 16 March 2025 from </w:t>
      </w:r>
      <w:hyperlink r:id="rId18" w:history="1">
        <w:r w:rsidRPr="0075455D">
          <w:rPr>
            <w:rStyle w:val="Hyperlink"/>
          </w:rPr>
          <w:t>http://www.reptile-database.org</w:t>
        </w:r>
      </w:hyperlink>
    </w:p>
    <w:p w14:paraId="30B3B732" w14:textId="77777777" w:rsidR="0075455D" w:rsidRPr="0075455D" w:rsidRDefault="0075455D" w:rsidP="0075455D">
      <w:pPr>
        <w:pStyle w:val="EndNoteBibliography"/>
        <w:ind w:left="720" w:hanging="720"/>
      </w:pPr>
      <w:r w:rsidRPr="0075455D">
        <w:lastRenderedPageBreak/>
        <w:t xml:space="preserve">Uyeda, J. C., &amp; Harmon, L. J. (2014). A novel Bayesian method for inferring and interpreting the dynamics of adaptive landscapes from phylogenetic comparative data. </w:t>
      </w:r>
      <w:r w:rsidRPr="0075455D">
        <w:rPr>
          <w:i/>
        </w:rPr>
        <w:t>Systematic Biology</w:t>
      </w:r>
      <w:r w:rsidRPr="0075455D">
        <w:t>,</w:t>
      </w:r>
      <w:r w:rsidRPr="0075455D">
        <w:rPr>
          <w:i/>
        </w:rPr>
        <w:t xml:space="preserve"> 63</w:t>
      </w:r>
      <w:r w:rsidRPr="0075455D">
        <w:t xml:space="preserve">(6), 902-918. </w:t>
      </w:r>
    </w:p>
    <w:p w14:paraId="5BD705FF" w14:textId="77777777" w:rsidR="0075455D" w:rsidRPr="0075455D" w:rsidRDefault="0075455D" w:rsidP="0075455D">
      <w:pPr>
        <w:pStyle w:val="EndNoteBibliography"/>
        <w:ind w:left="720" w:hanging="720"/>
      </w:pPr>
      <w:r w:rsidRPr="0075455D">
        <w:t xml:space="preserve">Wallace, A. R. (1876). </w:t>
      </w:r>
      <w:r w:rsidRPr="0075455D">
        <w:rPr>
          <w:i/>
        </w:rPr>
        <w:t>The geographical distribution of animals</w:t>
      </w:r>
      <w:r w:rsidRPr="0075455D">
        <w:t xml:space="preserve">. </w:t>
      </w:r>
    </w:p>
    <w:p w14:paraId="30706C55" w14:textId="77777777" w:rsidR="0075455D" w:rsidRPr="0075455D" w:rsidRDefault="0075455D" w:rsidP="0075455D">
      <w:pPr>
        <w:pStyle w:val="EndNoteBibliography"/>
        <w:ind w:left="720" w:hanging="720"/>
      </w:pPr>
      <w:r w:rsidRPr="0075455D">
        <w:t xml:space="preserve">Weisbecker, V., Blomberg, S., Goldizen, A. W., Brown, M., &amp; Fisher, D. (2015). The evolution of relative brain size in marsupials is energetically constrained but not driven by behavioral complexity. </w:t>
      </w:r>
      <w:r w:rsidRPr="0075455D">
        <w:rPr>
          <w:i/>
        </w:rPr>
        <w:t>Brain, behavior and evolution</w:t>
      </w:r>
      <w:r w:rsidRPr="0075455D">
        <w:t>,</w:t>
      </w:r>
      <w:r w:rsidRPr="0075455D">
        <w:rPr>
          <w:i/>
        </w:rPr>
        <w:t xml:space="preserve"> 85</w:t>
      </w:r>
      <w:r w:rsidRPr="0075455D">
        <w:t xml:space="preserve">(2), 125-135. </w:t>
      </w:r>
    </w:p>
    <w:p w14:paraId="5C4E27CA" w14:textId="77777777" w:rsidR="0075455D" w:rsidRPr="0075455D" w:rsidRDefault="0075455D" w:rsidP="0075455D">
      <w:pPr>
        <w:pStyle w:val="EndNoteBibliography"/>
        <w:ind w:left="720" w:hanging="720"/>
      </w:pPr>
      <w:r w:rsidRPr="0075455D">
        <w:t xml:space="preserve">Whittaker, R. J., Fernández-Palacios, J. M., Matthews, T. J., Borregaard, M. K., &amp; Triantis, K. A. (2017). Island biogeography: taking the long view of nature’s laboratories. </w:t>
      </w:r>
      <w:r w:rsidRPr="0075455D">
        <w:rPr>
          <w:i/>
        </w:rPr>
        <w:t>Science</w:t>
      </w:r>
      <w:r w:rsidRPr="0075455D">
        <w:t>,</w:t>
      </w:r>
      <w:r w:rsidRPr="0075455D">
        <w:rPr>
          <w:i/>
        </w:rPr>
        <w:t xml:space="preserve"> 357</w:t>
      </w:r>
      <w:r w:rsidRPr="0075455D">
        <w:t xml:space="preserve">(6354), eaam8326. </w:t>
      </w:r>
    </w:p>
    <w:p w14:paraId="5B098208" w14:textId="63F8D69D" w:rsidR="001163B0" w:rsidRDefault="00A4120E">
      <w:r>
        <w:fldChar w:fldCharType="end"/>
      </w:r>
    </w:p>
    <w:sectPr w:rsidR="001163B0" w:rsidSect="00EC4E0F">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raig Moritz" w:date="2025-04-09T11:26:00Z" w:initials="CM">
    <w:p w14:paraId="73FFC04C" w14:textId="03BA85FF" w:rsidR="00383EB3" w:rsidRDefault="00383EB3" w:rsidP="00383EB3">
      <w:r>
        <w:rPr>
          <w:rStyle w:val="CommentReference"/>
        </w:rPr>
        <w:annotationRef/>
      </w:r>
      <w:r>
        <w:rPr>
          <w:color w:val="000000"/>
        </w:rPr>
        <w:t>What outgroup for rooting?</w:t>
      </w:r>
    </w:p>
  </w:comment>
  <w:comment w:id="1" w:author="Paul Oliver" w:date="2025-04-10T07:59:00Z" w:initials="PO">
    <w:p w14:paraId="7BD6DD41" w14:textId="77777777" w:rsidR="00782AE2" w:rsidRDefault="00782AE2" w:rsidP="00782AE2">
      <w:r>
        <w:rPr>
          <w:rStyle w:val="CommentReference"/>
        </w:rPr>
        <w:annotationRef/>
      </w:r>
      <w:r>
        <w:rPr>
          <w:color w:val="000000"/>
        </w:rPr>
        <w:t>Check with Bec - I think it was midpoint rooted?</w:t>
      </w:r>
    </w:p>
  </w:comment>
  <w:comment w:id="2" w:author="Becky Laver" w:date="2025-04-22T10:50:00Z" w:initials="BL">
    <w:p w14:paraId="2030EC65" w14:textId="77777777" w:rsidR="00464D9F" w:rsidRDefault="00464D9F" w:rsidP="00464D9F">
      <w:pPr>
        <w:pStyle w:val="CommentText"/>
      </w:pPr>
      <w:r>
        <w:rPr>
          <w:rStyle w:val="CommentReference"/>
        </w:rPr>
        <w:annotationRef/>
      </w:r>
      <w:r>
        <w:t>There was no outgroup set for ML analyses. We created the tree and then compared how it looked depending on whether it was midpoint rooted or used mutilata complex as outgroup, or brevipalmata-oceanica complex as outgroup</w:t>
      </w:r>
    </w:p>
  </w:comment>
  <w:comment w:id="3" w:author="Craig Moritz" w:date="2025-04-09T11:29:00Z" w:initials="CM">
    <w:p w14:paraId="13E5F7DD" w14:textId="35382C21" w:rsidR="00BA765D" w:rsidRDefault="00BA765D" w:rsidP="00BA765D">
      <w:r>
        <w:rPr>
          <w:rStyle w:val="CommentReference"/>
        </w:rPr>
        <w:annotationRef/>
      </w:r>
      <w:r>
        <w:rPr>
          <w:color w:val="000000"/>
        </w:rPr>
        <w:t>Good to show these trees in Supp info.  Is the diphyly of these two clades strongly supported in RaxML &amp;/or BEAST?</w:t>
      </w:r>
    </w:p>
  </w:comment>
  <w:comment w:id="4" w:author="Paul Oliver" w:date="2025-04-25T11:18:00Z" w:initials="PO">
    <w:p w14:paraId="39197F2B" w14:textId="77777777" w:rsidR="003B6913" w:rsidRDefault="003B6913" w:rsidP="003B6913">
      <w:r>
        <w:rPr>
          <w:rStyle w:val="CommentReference"/>
        </w:rPr>
        <w:annotationRef/>
      </w:r>
      <w:r>
        <w:rPr>
          <w:color w:val="000000"/>
        </w:rPr>
        <w:t>No - there is no strong support for diplyly</w:t>
      </w:r>
    </w:p>
  </w:comment>
  <w:comment w:id="5" w:author="Becky Laver" w:date="2025-04-23T12:33:00Z" w:initials="BL">
    <w:p w14:paraId="33DD82A6" w14:textId="42596F0A" w:rsidR="004570C9" w:rsidRDefault="004570C9" w:rsidP="004570C9">
      <w:pPr>
        <w:pStyle w:val="CommentText"/>
      </w:pPr>
      <w:r>
        <w:rPr>
          <w:rStyle w:val="CommentReference"/>
        </w:rPr>
        <w:annotationRef/>
      </w:r>
      <w:r>
        <w:t>Suggest sticking with the one consistent phrase to indicate we’re referring to the same things rather than different Australian groupings.</w:t>
      </w:r>
    </w:p>
  </w:comment>
  <w:comment w:id="6" w:author="Craig Moritz" w:date="2025-04-09T11:32:00Z" w:initials="CM">
    <w:p w14:paraId="0C127C94" w14:textId="0FBE181D" w:rsidR="00BA765D" w:rsidRDefault="00BA765D" w:rsidP="00BA765D">
      <w:r>
        <w:rPr>
          <w:rStyle w:val="CommentReference"/>
        </w:rPr>
        <w:annotationRef/>
      </w:r>
      <w:r>
        <w:rPr>
          <w:color w:val="000000"/>
        </w:rPr>
        <w:t>Given the discordance, I suspect reviewers will want to see this analysis repeated on BEAST tree..</w:t>
      </w:r>
    </w:p>
  </w:comment>
  <w:comment w:id="7" w:author="Becky Laver" w:date="2025-04-23T14:06:00Z" w:initials="BL">
    <w:p w14:paraId="47E1B05D" w14:textId="77777777" w:rsidR="00291C82" w:rsidRDefault="00291C82" w:rsidP="00291C82">
      <w:pPr>
        <w:pStyle w:val="CommentText"/>
      </w:pPr>
      <w:r>
        <w:rPr>
          <w:rStyle w:val="CommentReference"/>
        </w:rPr>
        <w:annotationRef/>
      </w:r>
      <w:r>
        <w:t>Is there any chance this could be to do with competition? Something else more successfully already occupied this niche?</w:t>
      </w:r>
    </w:p>
  </w:comment>
  <w:comment w:id="8" w:author="Paul Oliver" w:date="2025-04-26T10:25:00Z" w:initials="PO">
    <w:p w14:paraId="17879F84" w14:textId="77777777" w:rsidR="00A7718B" w:rsidRDefault="00A7718B" w:rsidP="00A7718B">
      <w:r>
        <w:rPr>
          <w:rStyle w:val="CommentReference"/>
        </w:rPr>
        <w:annotationRef/>
      </w:r>
      <w:r>
        <w:rPr>
          <w:color w:val="000000"/>
        </w:rPr>
        <w:t>I do agree that this is worth considering - I feel like niche conservatism is an easier thing to argue than range blocking, let me have a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FFC04C" w15:done="0"/>
  <w15:commentEx w15:paraId="7BD6DD41" w15:paraIdParent="73FFC04C" w15:done="0"/>
  <w15:commentEx w15:paraId="2030EC65" w15:paraIdParent="73FFC04C" w15:done="0"/>
  <w15:commentEx w15:paraId="13E5F7DD" w15:done="0"/>
  <w15:commentEx w15:paraId="39197F2B" w15:paraIdParent="13E5F7DD" w15:done="0"/>
  <w15:commentEx w15:paraId="33DD82A6" w15:done="0"/>
  <w15:commentEx w15:paraId="0C127C94" w15:done="0"/>
  <w15:commentEx w15:paraId="47E1B05D" w15:done="0"/>
  <w15:commentEx w15:paraId="17879F84" w15:paraIdParent="47E1B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950D16" w16cex:dateUtc="2025-04-09T01:26:00Z"/>
  <w16cex:commentExtensible w16cex:durableId="16A54C56" w16cex:dateUtc="2025-04-09T21:59:00Z"/>
  <w16cex:commentExtensible w16cex:durableId="4E72642C" w16cex:dateUtc="2025-04-22T00:50:00Z"/>
  <w16cex:commentExtensible w16cex:durableId="6E25DA31" w16cex:dateUtc="2025-04-09T01:29:00Z"/>
  <w16cex:commentExtensible w16cex:durableId="1DC436D6" w16cex:dateUtc="2025-04-25T01:18:00Z"/>
  <w16cex:commentExtensible w16cex:durableId="7EBC1FD8" w16cex:dateUtc="2025-04-23T02:33:00Z"/>
  <w16cex:commentExtensible w16cex:durableId="5AA7DCDE" w16cex:dateUtc="2025-04-09T01:32:00Z"/>
  <w16cex:commentExtensible w16cex:durableId="2D0E4AD1" w16cex:dateUtc="2025-04-23T04:06:00Z"/>
  <w16cex:commentExtensible w16cex:durableId="2F3F06AA" w16cex:dateUtc="2025-04-26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FFC04C" w16cid:durableId="3F950D16"/>
  <w16cid:commentId w16cid:paraId="7BD6DD41" w16cid:durableId="16A54C56"/>
  <w16cid:commentId w16cid:paraId="2030EC65" w16cid:durableId="4E72642C"/>
  <w16cid:commentId w16cid:paraId="13E5F7DD" w16cid:durableId="6E25DA31"/>
  <w16cid:commentId w16cid:paraId="39197F2B" w16cid:durableId="1DC436D6"/>
  <w16cid:commentId w16cid:paraId="33DD82A6" w16cid:durableId="7EBC1FD8"/>
  <w16cid:commentId w16cid:paraId="0C127C94" w16cid:durableId="5AA7DCDE"/>
  <w16cid:commentId w16cid:paraId="47E1B05D" w16cid:durableId="2D0E4AD1"/>
  <w16cid:commentId w16cid:paraId="17879F84" w16cid:durableId="2F3F06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7FD3"/>
    <w:multiLevelType w:val="hybridMultilevel"/>
    <w:tmpl w:val="DF043688"/>
    <w:lvl w:ilvl="0" w:tplc="CAD8761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E3839"/>
    <w:multiLevelType w:val="hybridMultilevel"/>
    <w:tmpl w:val="ABAA446E"/>
    <w:lvl w:ilvl="0" w:tplc="19B0CD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827E8"/>
    <w:multiLevelType w:val="hybridMultilevel"/>
    <w:tmpl w:val="10D2B512"/>
    <w:lvl w:ilvl="0" w:tplc="02A6D98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0547B"/>
    <w:multiLevelType w:val="hybridMultilevel"/>
    <w:tmpl w:val="FE0841E2"/>
    <w:lvl w:ilvl="0" w:tplc="CA187F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F1826"/>
    <w:multiLevelType w:val="hybridMultilevel"/>
    <w:tmpl w:val="2A3802CE"/>
    <w:lvl w:ilvl="0" w:tplc="D7F20F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328296425">
    <w:abstractNumId w:val="2"/>
  </w:num>
  <w:num w:numId="2" w16cid:durableId="150023276">
    <w:abstractNumId w:val="3"/>
  </w:num>
  <w:num w:numId="3" w16cid:durableId="1123496680">
    <w:abstractNumId w:val="4"/>
  </w:num>
  <w:num w:numId="4" w16cid:durableId="381566692">
    <w:abstractNumId w:val="0"/>
  </w:num>
  <w:num w:numId="5" w16cid:durableId="18429638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Moritz">
    <w15:presenceInfo w15:providerId="AD" w15:userId="S::u1572787@anu.edu.au::7c2ba4ca-c36c-40fa-b8f9-44e2af6b3d8f"/>
  </w15:person>
  <w15:person w15:author="Paul Oliver">
    <w15:presenceInfo w15:providerId="AD" w15:userId="S::p.oliver@griffith.edu.au::d5b013e1-a723-4c9c-b4f1-33290e5074d0"/>
  </w15:person>
  <w15:person w15:author="Becky Laver">
    <w15:presenceInfo w15:providerId="Windows Live" w15:userId="6f51b4f5cbdd3e17"/>
  </w15:person>
  <w15:person w15:author="Mike Lee">
    <w15:presenceInfo w15:providerId="AD" w15:userId="S::lee1034@flinders.edu.au::c8d40aaa-91a0-4ab5-a994-ed06bc857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w0x52dq052frepdtrpxadctdwpwsfffwed&quot;&gt;My EndNote Library&lt;record-ids&gt;&lt;item&gt;35&lt;/item&gt;&lt;item&gt;36&lt;/item&gt;&lt;item&gt;44&lt;/item&gt;&lt;item&gt;45&lt;/item&gt;&lt;item&gt;46&lt;/item&gt;&lt;item&gt;47&lt;/item&gt;&lt;item&gt;48&lt;/item&gt;&lt;item&gt;49&lt;/item&gt;&lt;item&gt;50&lt;/item&gt;&lt;item&gt;51&lt;/item&gt;&lt;item&gt;54&lt;/item&gt;&lt;item&gt;55&lt;/item&gt;&lt;item&gt;56&lt;/item&gt;&lt;item&gt;59&lt;/item&gt;&lt;item&gt;60&lt;/item&gt;&lt;item&gt;62&lt;/item&gt;&lt;item&gt;63&lt;/item&gt;&lt;item&gt;64&lt;/item&gt;&lt;item&gt;66&lt;/item&gt;&lt;item&gt;70&lt;/item&gt;&lt;item&gt;71&lt;/item&gt;&lt;item&gt;74&lt;/item&gt;&lt;item&gt;75&lt;/item&gt;&lt;item&gt;77&lt;/item&gt;&lt;item&gt;79&lt;/item&gt;&lt;item&gt;81&lt;/item&gt;&lt;item&gt;82&lt;/item&gt;&lt;item&gt;83&lt;/item&gt;&lt;item&gt;84&lt;/item&gt;&lt;item&gt;86&lt;/item&gt;&lt;item&gt;88&lt;/item&gt;&lt;item&gt;89&lt;/item&gt;&lt;item&gt;90&lt;/item&gt;&lt;item&gt;91&lt;/item&gt;&lt;item&gt;92&lt;/item&gt;&lt;item&gt;93&lt;/item&gt;&lt;item&gt;95&lt;/item&gt;&lt;item&gt;97&lt;/item&gt;&lt;item&gt;98&lt;/item&gt;&lt;item&gt;99&lt;/item&gt;&lt;item&gt;100&lt;/item&gt;&lt;item&gt;101&lt;/item&gt;&lt;item&gt;103&lt;/item&gt;&lt;item&gt;106&lt;/item&gt;&lt;item&gt;109&lt;/item&gt;&lt;item&gt;110&lt;/item&gt;&lt;item&gt;111&lt;/item&gt;&lt;item&gt;112&lt;/item&gt;&lt;item&gt;113&lt;/item&gt;&lt;item&gt;114&lt;/item&gt;&lt;item&gt;115&lt;/item&gt;&lt;item&gt;118&lt;/item&gt;&lt;item&gt;119&lt;/item&gt;&lt;item&gt;120&lt;/item&gt;&lt;item&gt;121&lt;/item&gt;&lt;item&gt;122&lt;/item&gt;&lt;item&gt;123&lt;/item&gt;&lt;item&gt;124&lt;/item&gt;&lt;item&gt;125&lt;/item&gt;&lt;item&gt;126&lt;/item&gt;&lt;item&gt;130&lt;/item&gt;&lt;item&gt;131&lt;/item&gt;&lt;/record-ids&gt;&lt;/item&gt;&lt;/Libraries&gt;"/>
    <w:docVar w:name="EN.UseJSCitationFormat" w:val="False"/>
  </w:docVars>
  <w:rsids>
    <w:rsidRoot w:val="00CD7C62"/>
    <w:rsid w:val="00004107"/>
    <w:rsid w:val="00004C57"/>
    <w:rsid w:val="000054A7"/>
    <w:rsid w:val="00011559"/>
    <w:rsid w:val="00013D00"/>
    <w:rsid w:val="00015942"/>
    <w:rsid w:val="000169FB"/>
    <w:rsid w:val="00016F16"/>
    <w:rsid w:val="00016FAB"/>
    <w:rsid w:val="000265A5"/>
    <w:rsid w:val="00037AE6"/>
    <w:rsid w:val="00041967"/>
    <w:rsid w:val="00043836"/>
    <w:rsid w:val="00053D7B"/>
    <w:rsid w:val="000578B8"/>
    <w:rsid w:val="00073973"/>
    <w:rsid w:val="00080777"/>
    <w:rsid w:val="000842FE"/>
    <w:rsid w:val="0008432F"/>
    <w:rsid w:val="00090D62"/>
    <w:rsid w:val="00091939"/>
    <w:rsid w:val="00092385"/>
    <w:rsid w:val="000A1D10"/>
    <w:rsid w:val="000A6464"/>
    <w:rsid w:val="000B0CEE"/>
    <w:rsid w:val="000B3246"/>
    <w:rsid w:val="000B45FD"/>
    <w:rsid w:val="000B4A89"/>
    <w:rsid w:val="000C1E12"/>
    <w:rsid w:val="000C1EA4"/>
    <w:rsid w:val="000C45E2"/>
    <w:rsid w:val="000D23BF"/>
    <w:rsid w:val="000D6185"/>
    <w:rsid w:val="000E4F81"/>
    <w:rsid w:val="000E74B8"/>
    <w:rsid w:val="000F52C4"/>
    <w:rsid w:val="000F726F"/>
    <w:rsid w:val="00103358"/>
    <w:rsid w:val="001163B0"/>
    <w:rsid w:val="00124AF4"/>
    <w:rsid w:val="00125216"/>
    <w:rsid w:val="0012715A"/>
    <w:rsid w:val="00133F44"/>
    <w:rsid w:val="00136175"/>
    <w:rsid w:val="001406E1"/>
    <w:rsid w:val="00142584"/>
    <w:rsid w:val="00142599"/>
    <w:rsid w:val="00146497"/>
    <w:rsid w:val="00153C6E"/>
    <w:rsid w:val="0015597D"/>
    <w:rsid w:val="0016544B"/>
    <w:rsid w:val="001758A5"/>
    <w:rsid w:val="00176648"/>
    <w:rsid w:val="00186AFC"/>
    <w:rsid w:val="00193295"/>
    <w:rsid w:val="001963A8"/>
    <w:rsid w:val="0019771A"/>
    <w:rsid w:val="001A54BB"/>
    <w:rsid w:val="001C57A7"/>
    <w:rsid w:val="001C5D62"/>
    <w:rsid w:val="001C5F99"/>
    <w:rsid w:val="001E3E2C"/>
    <w:rsid w:val="001E6922"/>
    <w:rsid w:val="00207FCB"/>
    <w:rsid w:val="00224AA4"/>
    <w:rsid w:val="00250673"/>
    <w:rsid w:val="00264645"/>
    <w:rsid w:val="00270AEF"/>
    <w:rsid w:val="00272FC1"/>
    <w:rsid w:val="002919A1"/>
    <w:rsid w:val="00291C82"/>
    <w:rsid w:val="002921D3"/>
    <w:rsid w:val="002940AC"/>
    <w:rsid w:val="0029630A"/>
    <w:rsid w:val="002A089E"/>
    <w:rsid w:val="002A162B"/>
    <w:rsid w:val="002B1610"/>
    <w:rsid w:val="002B43BB"/>
    <w:rsid w:val="002B4D58"/>
    <w:rsid w:val="002C0022"/>
    <w:rsid w:val="002C6A2C"/>
    <w:rsid w:val="002C7D67"/>
    <w:rsid w:val="002D1A22"/>
    <w:rsid w:val="002E12FA"/>
    <w:rsid w:val="002E3BAB"/>
    <w:rsid w:val="002F1B30"/>
    <w:rsid w:val="00303F58"/>
    <w:rsid w:val="00304004"/>
    <w:rsid w:val="00310112"/>
    <w:rsid w:val="003125D6"/>
    <w:rsid w:val="003177F2"/>
    <w:rsid w:val="003235B7"/>
    <w:rsid w:val="00334E81"/>
    <w:rsid w:val="00343FE8"/>
    <w:rsid w:val="00351A41"/>
    <w:rsid w:val="00355AB4"/>
    <w:rsid w:val="00356AC3"/>
    <w:rsid w:val="0036057F"/>
    <w:rsid w:val="0036332C"/>
    <w:rsid w:val="00371AF7"/>
    <w:rsid w:val="003739D8"/>
    <w:rsid w:val="00375FEC"/>
    <w:rsid w:val="00377756"/>
    <w:rsid w:val="00380CE2"/>
    <w:rsid w:val="00381BAF"/>
    <w:rsid w:val="00383EB3"/>
    <w:rsid w:val="00390757"/>
    <w:rsid w:val="00390E1C"/>
    <w:rsid w:val="00397D92"/>
    <w:rsid w:val="003A3D78"/>
    <w:rsid w:val="003A48A8"/>
    <w:rsid w:val="003A53C9"/>
    <w:rsid w:val="003A7780"/>
    <w:rsid w:val="003B3082"/>
    <w:rsid w:val="003B56A0"/>
    <w:rsid w:val="003B6913"/>
    <w:rsid w:val="003B763B"/>
    <w:rsid w:val="003B7ACB"/>
    <w:rsid w:val="003D0E9C"/>
    <w:rsid w:val="003D3D90"/>
    <w:rsid w:val="003D5D9E"/>
    <w:rsid w:val="003E168C"/>
    <w:rsid w:val="003E3C1A"/>
    <w:rsid w:val="003E796E"/>
    <w:rsid w:val="003F3427"/>
    <w:rsid w:val="003F7973"/>
    <w:rsid w:val="00410D0A"/>
    <w:rsid w:val="00416729"/>
    <w:rsid w:val="00420579"/>
    <w:rsid w:val="00421C22"/>
    <w:rsid w:val="0042510B"/>
    <w:rsid w:val="004304F6"/>
    <w:rsid w:val="00440141"/>
    <w:rsid w:val="00443166"/>
    <w:rsid w:val="004515FC"/>
    <w:rsid w:val="00452D3A"/>
    <w:rsid w:val="004570C9"/>
    <w:rsid w:val="00464D9F"/>
    <w:rsid w:val="0046604A"/>
    <w:rsid w:val="00480005"/>
    <w:rsid w:val="00481C4C"/>
    <w:rsid w:val="0048386C"/>
    <w:rsid w:val="00483E56"/>
    <w:rsid w:val="00490315"/>
    <w:rsid w:val="00490856"/>
    <w:rsid w:val="00490DFE"/>
    <w:rsid w:val="00494E42"/>
    <w:rsid w:val="004A7474"/>
    <w:rsid w:val="004B4292"/>
    <w:rsid w:val="004C19B4"/>
    <w:rsid w:val="004C4BCF"/>
    <w:rsid w:val="004D1DB9"/>
    <w:rsid w:val="004E58C9"/>
    <w:rsid w:val="004F0B0A"/>
    <w:rsid w:val="004F4BD5"/>
    <w:rsid w:val="004F50B3"/>
    <w:rsid w:val="00502495"/>
    <w:rsid w:val="00503BC9"/>
    <w:rsid w:val="00503BD9"/>
    <w:rsid w:val="00510A6A"/>
    <w:rsid w:val="00517DFB"/>
    <w:rsid w:val="005202FE"/>
    <w:rsid w:val="00521771"/>
    <w:rsid w:val="00521925"/>
    <w:rsid w:val="00522546"/>
    <w:rsid w:val="00525365"/>
    <w:rsid w:val="00526D30"/>
    <w:rsid w:val="00534F5B"/>
    <w:rsid w:val="00546938"/>
    <w:rsid w:val="005532C4"/>
    <w:rsid w:val="00554082"/>
    <w:rsid w:val="005557BB"/>
    <w:rsid w:val="00573AF0"/>
    <w:rsid w:val="00576B01"/>
    <w:rsid w:val="00577788"/>
    <w:rsid w:val="005823D8"/>
    <w:rsid w:val="00586826"/>
    <w:rsid w:val="005908B7"/>
    <w:rsid w:val="00590B89"/>
    <w:rsid w:val="005A46A4"/>
    <w:rsid w:val="005A4F20"/>
    <w:rsid w:val="005A4FFD"/>
    <w:rsid w:val="005B5C36"/>
    <w:rsid w:val="005B6C4C"/>
    <w:rsid w:val="005C1369"/>
    <w:rsid w:val="005C1879"/>
    <w:rsid w:val="005D400D"/>
    <w:rsid w:val="005D5440"/>
    <w:rsid w:val="005D6152"/>
    <w:rsid w:val="005E0EF3"/>
    <w:rsid w:val="005E180F"/>
    <w:rsid w:val="005E2077"/>
    <w:rsid w:val="005E44CF"/>
    <w:rsid w:val="0060115B"/>
    <w:rsid w:val="006115DF"/>
    <w:rsid w:val="00613A8D"/>
    <w:rsid w:val="00615B93"/>
    <w:rsid w:val="00625859"/>
    <w:rsid w:val="006320E3"/>
    <w:rsid w:val="006329D0"/>
    <w:rsid w:val="00641ACD"/>
    <w:rsid w:val="006444C2"/>
    <w:rsid w:val="0064526C"/>
    <w:rsid w:val="00645530"/>
    <w:rsid w:val="00664547"/>
    <w:rsid w:val="00670C33"/>
    <w:rsid w:val="00672991"/>
    <w:rsid w:val="00672C51"/>
    <w:rsid w:val="00676752"/>
    <w:rsid w:val="0067764B"/>
    <w:rsid w:val="0069044C"/>
    <w:rsid w:val="00690EAC"/>
    <w:rsid w:val="006958D4"/>
    <w:rsid w:val="0069679C"/>
    <w:rsid w:val="006A42A3"/>
    <w:rsid w:val="006A65E8"/>
    <w:rsid w:val="006A68AA"/>
    <w:rsid w:val="006C1838"/>
    <w:rsid w:val="006C72E5"/>
    <w:rsid w:val="006E04AA"/>
    <w:rsid w:val="006E317C"/>
    <w:rsid w:val="006E4279"/>
    <w:rsid w:val="006E61DB"/>
    <w:rsid w:val="006E72A4"/>
    <w:rsid w:val="006F11CF"/>
    <w:rsid w:val="006F5F23"/>
    <w:rsid w:val="00711976"/>
    <w:rsid w:val="00726AE5"/>
    <w:rsid w:val="00727335"/>
    <w:rsid w:val="00734A76"/>
    <w:rsid w:val="00737BF1"/>
    <w:rsid w:val="00742482"/>
    <w:rsid w:val="00742F32"/>
    <w:rsid w:val="007447B6"/>
    <w:rsid w:val="00746835"/>
    <w:rsid w:val="0075028C"/>
    <w:rsid w:val="0075455D"/>
    <w:rsid w:val="00755150"/>
    <w:rsid w:val="00756680"/>
    <w:rsid w:val="0076137A"/>
    <w:rsid w:val="007649C1"/>
    <w:rsid w:val="007769E9"/>
    <w:rsid w:val="00782AE2"/>
    <w:rsid w:val="00784BCD"/>
    <w:rsid w:val="00795892"/>
    <w:rsid w:val="00797E20"/>
    <w:rsid w:val="007A5D20"/>
    <w:rsid w:val="007A72A2"/>
    <w:rsid w:val="007A7427"/>
    <w:rsid w:val="007B31C2"/>
    <w:rsid w:val="007C4D09"/>
    <w:rsid w:val="007C5D32"/>
    <w:rsid w:val="007D412C"/>
    <w:rsid w:val="007D5EB6"/>
    <w:rsid w:val="007D6BA4"/>
    <w:rsid w:val="007E1D4F"/>
    <w:rsid w:val="007E5EE2"/>
    <w:rsid w:val="007F6EF6"/>
    <w:rsid w:val="008008A7"/>
    <w:rsid w:val="00807CC7"/>
    <w:rsid w:val="0081014B"/>
    <w:rsid w:val="00817993"/>
    <w:rsid w:val="00825932"/>
    <w:rsid w:val="00827850"/>
    <w:rsid w:val="00831349"/>
    <w:rsid w:val="00842A3B"/>
    <w:rsid w:val="00851E98"/>
    <w:rsid w:val="008549FE"/>
    <w:rsid w:val="00864175"/>
    <w:rsid w:val="00880F75"/>
    <w:rsid w:val="008916EC"/>
    <w:rsid w:val="00893421"/>
    <w:rsid w:val="008A78EB"/>
    <w:rsid w:val="008B469A"/>
    <w:rsid w:val="008B4CA5"/>
    <w:rsid w:val="008B6FA4"/>
    <w:rsid w:val="008B7236"/>
    <w:rsid w:val="008C1725"/>
    <w:rsid w:val="008C2F7B"/>
    <w:rsid w:val="008C6CB6"/>
    <w:rsid w:val="008E2F9C"/>
    <w:rsid w:val="008E4DC0"/>
    <w:rsid w:val="0090248E"/>
    <w:rsid w:val="00903788"/>
    <w:rsid w:val="0091061C"/>
    <w:rsid w:val="0091133D"/>
    <w:rsid w:val="00921B59"/>
    <w:rsid w:val="00921BB4"/>
    <w:rsid w:val="00935B65"/>
    <w:rsid w:val="00935FD8"/>
    <w:rsid w:val="009364EA"/>
    <w:rsid w:val="00944F87"/>
    <w:rsid w:val="00952005"/>
    <w:rsid w:val="00956A0E"/>
    <w:rsid w:val="009571F4"/>
    <w:rsid w:val="00967868"/>
    <w:rsid w:val="009707CC"/>
    <w:rsid w:val="00981D3C"/>
    <w:rsid w:val="00982AC0"/>
    <w:rsid w:val="00984908"/>
    <w:rsid w:val="009A3043"/>
    <w:rsid w:val="009A3049"/>
    <w:rsid w:val="009B56FD"/>
    <w:rsid w:val="009B5E18"/>
    <w:rsid w:val="009B75B3"/>
    <w:rsid w:val="009C2284"/>
    <w:rsid w:val="009D2008"/>
    <w:rsid w:val="009E2DA1"/>
    <w:rsid w:val="009F2870"/>
    <w:rsid w:val="009F5A20"/>
    <w:rsid w:val="00A00828"/>
    <w:rsid w:val="00A00993"/>
    <w:rsid w:val="00A01235"/>
    <w:rsid w:val="00A2129A"/>
    <w:rsid w:val="00A26ADA"/>
    <w:rsid w:val="00A351C9"/>
    <w:rsid w:val="00A4120E"/>
    <w:rsid w:val="00A42904"/>
    <w:rsid w:val="00A42994"/>
    <w:rsid w:val="00A465E6"/>
    <w:rsid w:val="00A622FF"/>
    <w:rsid w:val="00A73F17"/>
    <w:rsid w:val="00A7718B"/>
    <w:rsid w:val="00A8205A"/>
    <w:rsid w:val="00A84702"/>
    <w:rsid w:val="00A85646"/>
    <w:rsid w:val="00A87867"/>
    <w:rsid w:val="00A87BCE"/>
    <w:rsid w:val="00A92889"/>
    <w:rsid w:val="00A92AD4"/>
    <w:rsid w:val="00A92D29"/>
    <w:rsid w:val="00A94413"/>
    <w:rsid w:val="00AA522A"/>
    <w:rsid w:val="00AB5BAA"/>
    <w:rsid w:val="00AC35F3"/>
    <w:rsid w:val="00AC467F"/>
    <w:rsid w:val="00AC7C21"/>
    <w:rsid w:val="00AD2154"/>
    <w:rsid w:val="00AD2807"/>
    <w:rsid w:val="00AD56DA"/>
    <w:rsid w:val="00AD60DE"/>
    <w:rsid w:val="00AD6BFD"/>
    <w:rsid w:val="00AD7B46"/>
    <w:rsid w:val="00AE0C65"/>
    <w:rsid w:val="00AE3647"/>
    <w:rsid w:val="00AE6B75"/>
    <w:rsid w:val="00AE6E5A"/>
    <w:rsid w:val="00AF38FE"/>
    <w:rsid w:val="00AF4AB9"/>
    <w:rsid w:val="00B0173D"/>
    <w:rsid w:val="00B062F8"/>
    <w:rsid w:val="00B20324"/>
    <w:rsid w:val="00B36E69"/>
    <w:rsid w:val="00B44E91"/>
    <w:rsid w:val="00B50091"/>
    <w:rsid w:val="00B61D7B"/>
    <w:rsid w:val="00B625FC"/>
    <w:rsid w:val="00B72F13"/>
    <w:rsid w:val="00B91717"/>
    <w:rsid w:val="00B92555"/>
    <w:rsid w:val="00B9320E"/>
    <w:rsid w:val="00B94196"/>
    <w:rsid w:val="00BA0C94"/>
    <w:rsid w:val="00BA4A8C"/>
    <w:rsid w:val="00BA672F"/>
    <w:rsid w:val="00BA765D"/>
    <w:rsid w:val="00BA7D03"/>
    <w:rsid w:val="00BB2C6B"/>
    <w:rsid w:val="00BB50F8"/>
    <w:rsid w:val="00BC0E41"/>
    <w:rsid w:val="00BC31FE"/>
    <w:rsid w:val="00BC4DC0"/>
    <w:rsid w:val="00BE52F0"/>
    <w:rsid w:val="00BE548B"/>
    <w:rsid w:val="00BE65B3"/>
    <w:rsid w:val="00BE6AE0"/>
    <w:rsid w:val="00BE710C"/>
    <w:rsid w:val="00BF10CB"/>
    <w:rsid w:val="00BF37F3"/>
    <w:rsid w:val="00BF6F11"/>
    <w:rsid w:val="00C05B79"/>
    <w:rsid w:val="00C2452A"/>
    <w:rsid w:val="00C250C1"/>
    <w:rsid w:val="00C27B6C"/>
    <w:rsid w:val="00C31D4D"/>
    <w:rsid w:val="00C335FE"/>
    <w:rsid w:val="00C42072"/>
    <w:rsid w:val="00C5077C"/>
    <w:rsid w:val="00C56DB5"/>
    <w:rsid w:val="00C57D0D"/>
    <w:rsid w:val="00C60555"/>
    <w:rsid w:val="00C61B2B"/>
    <w:rsid w:val="00C63E61"/>
    <w:rsid w:val="00C64C58"/>
    <w:rsid w:val="00C67D66"/>
    <w:rsid w:val="00C76A67"/>
    <w:rsid w:val="00C86E75"/>
    <w:rsid w:val="00C95A93"/>
    <w:rsid w:val="00C978D9"/>
    <w:rsid w:val="00C97901"/>
    <w:rsid w:val="00CA44D6"/>
    <w:rsid w:val="00CA4D15"/>
    <w:rsid w:val="00CB27F9"/>
    <w:rsid w:val="00CC153B"/>
    <w:rsid w:val="00CC3BAB"/>
    <w:rsid w:val="00CC61DC"/>
    <w:rsid w:val="00CC7C13"/>
    <w:rsid w:val="00CD083F"/>
    <w:rsid w:val="00CD2934"/>
    <w:rsid w:val="00CD3682"/>
    <w:rsid w:val="00CD410D"/>
    <w:rsid w:val="00CD7C62"/>
    <w:rsid w:val="00CE0D6D"/>
    <w:rsid w:val="00CE2E14"/>
    <w:rsid w:val="00CE34B5"/>
    <w:rsid w:val="00CE3B6F"/>
    <w:rsid w:val="00CF4DE4"/>
    <w:rsid w:val="00CF583F"/>
    <w:rsid w:val="00CF6184"/>
    <w:rsid w:val="00D01CEA"/>
    <w:rsid w:val="00D038B4"/>
    <w:rsid w:val="00D04476"/>
    <w:rsid w:val="00D04E47"/>
    <w:rsid w:val="00D1236B"/>
    <w:rsid w:val="00D139FB"/>
    <w:rsid w:val="00D22674"/>
    <w:rsid w:val="00D2594F"/>
    <w:rsid w:val="00D34CDB"/>
    <w:rsid w:val="00D4138C"/>
    <w:rsid w:val="00D44762"/>
    <w:rsid w:val="00D44D19"/>
    <w:rsid w:val="00D516B4"/>
    <w:rsid w:val="00D529F5"/>
    <w:rsid w:val="00D537C4"/>
    <w:rsid w:val="00D537DA"/>
    <w:rsid w:val="00D55D3C"/>
    <w:rsid w:val="00D57B2B"/>
    <w:rsid w:val="00D62885"/>
    <w:rsid w:val="00D80FDC"/>
    <w:rsid w:val="00D820E8"/>
    <w:rsid w:val="00D82CBE"/>
    <w:rsid w:val="00D85578"/>
    <w:rsid w:val="00D97643"/>
    <w:rsid w:val="00D97D39"/>
    <w:rsid w:val="00DA56BC"/>
    <w:rsid w:val="00DB174F"/>
    <w:rsid w:val="00DC3F7C"/>
    <w:rsid w:val="00DC4EE9"/>
    <w:rsid w:val="00DC6482"/>
    <w:rsid w:val="00DD227A"/>
    <w:rsid w:val="00DE711E"/>
    <w:rsid w:val="00DF0FE2"/>
    <w:rsid w:val="00E01AD4"/>
    <w:rsid w:val="00E03F9D"/>
    <w:rsid w:val="00E06D87"/>
    <w:rsid w:val="00E12B73"/>
    <w:rsid w:val="00E13421"/>
    <w:rsid w:val="00E15C2E"/>
    <w:rsid w:val="00E17779"/>
    <w:rsid w:val="00E26432"/>
    <w:rsid w:val="00E3189B"/>
    <w:rsid w:val="00E321CA"/>
    <w:rsid w:val="00E3301E"/>
    <w:rsid w:val="00E501B1"/>
    <w:rsid w:val="00E52ECC"/>
    <w:rsid w:val="00E55C14"/>
    <w:rsid w:val="00E602E2"/>
    <w:rsid w:val="00E6147E"/>
    <w:rsid w:val="00E729A8"/>
    <w:rsid w:val="00E72AF4"/>
    <w:rsid w:val="00E803E6"/>
    <w:rsid w:val="00E812D5"/>
    <w:rsid w:val="00E86DB3"/>
    <w:rsid w:val="00E874E1"/>
    <w:rsid w:val="00E90745"/>
    <w:rsid w:val="00EA0E93"/>
    <w:rsid w:val="00EB0011"/>
    <w:rsid w:val="00EB14F7"/>
    <w:rsid w:val="00EB426B"/>
    <w:rsid w:val="00EB780C"/>
    <w:rsid w:val="00EC2436"/>
    <w:rsid w:val="00EC4E0F"/>
    <w:rsid w:val="00ED3B3E"/>
    <w:rsid w:val="00EE35A2"/>
    <w:rsid w:val="00EE4466"/>
    <w:rsid w:val="00EF74DE"/>
    <w:rsid w:val="00F06007"/>
    <w:rsid w:val="00F07A0C"/>
    <w:rsid w:val="00F11EA2"/>
    <w:rsid w:val="00F13381"/>
    <w:rsid w:val="00F17F66"/>
    <w:rsid w:val="00F233F0"/>
    <w:rsid w:val="00F24B4C"/>
    <w:rsid w:val="00F27ECB"/>
    <w:rsid w:val="00F35071"/>
    <w:rsid w:val="00F36329"/>
    <w:rsid w:val="00F46CFC"/>
    <w:rsid w:val="00F50EF7"/>
    <w:rsid w:val="00F51B2D"/>
    <w:rsid w:val="00F53D26"/>
    <w:rsid w:val="00F54524"/>
    <w:rsid w:val="00F626F5"/>
    <w:rsid w:val="00F66BA2"/>
    <w:rsid w:val="00F74FD3"/>
    <w:rsid w:val="00F77D5B"/>
    <w:rsid w:val="00F844C7"/>
    <w:rsid w:val="00F8567E"/>
    <w:rsid w:val="00F91578"/>
    <w:rsid w:val="00F95B23"/>
    <w:rsid w:val="00FA28AB"/>
    <w:rsid w:val="00FA62B2"/>
    <w:rsid w:val="00FB5D36"/>
    <w:rsid w:val="00FC2F04"/>
    <w:rsid w:val="00FC6A89"/>
    <w:rsid w:val="00FC6DAB"/>
    <w:rsid w:val="00FC7354"/>
    <w:rsid w:val="00FD06CF"/>
    <w:rsid w:val="00FD24E5"/>
    <w:rsid w:val="00FD405D"/>
    <w:rsid w:val="00FD736F"/>
    <w:rsid w:val="00FE015E"/>
    <w:rsid w:val="00FE537D"/>
    <w:rsid w:val="00FE6FB8"/>
    <w:rsid w:val="00FF53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E7868B"/>
  <w14:defaultImageDpi w14:val="300"/>
  <w15:docId w15:val="{CDDD07CF-4715-B24F-B2EF-1CF7C2C9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83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E5"/>
    <w:pPr>
      <w:ind w:left="720"/>
      <w:contextualSpacing/>
    </w:pPr>
  </w:style>
  <w:style w:type="character" w:styleId="CommentReference">
    <w:name w:val="annotation reference"/>
    <w:basedOn w:val="DefaultParagraphFont"/>
    <w:uiPriority w:val="99"/>
    <w:semiHidden/>
    <w:unhideWhenUsed/>
    <w:rsid w:val="00343FE8"/>
    <w:rPr>
      <w:sz w:val="18"/>
      <w:szCs w:val="18"/>
    </w:rPr>
  </w:style>
  <w:style w:type="paragraph" w:styleId="CommentText">
    <w:name w:val="annotation text"/>
    <w:basedOn w:val="Normal"/>
    <w:link w:val="CommentTextChar"/>
    <w:uiPriority w:val="99"/>
    <w:unhideWhenUsed/>
    <w:rsid w:val="00343FE8"/>
  </w:style>
  <w:style w:type="character" w:customStyle="1" w:styleId="CommentTextChar">
    <w:name w:val="Comment Text Char"/>
    <w:basedOn w:val="DefaultParagraphFont"/>
    <w:link w:val="CommentText"/>
    <w:uiPriority w:val="99"/>
    <w:rsid w:val="00343FE8"/>
  </w:style>
  <w:style w:type="paragraph" w:styleId="CommentSubject">
    <w:name w:val="annotation subject"/>
    <w:basedOn w:val="CommentText"/>
    <w:next w:val="CommentText"/>
    <w:link w:val="CommentSubjectChar"/>
    <w:uiPriority w:val="99"/>
    <w:semiHidden/>
    <w:unhideWhenUsed/>
    <w:rsid w:val="00343FE8"/>
    <w:rPr>
      <w:b/>
      <w:bCs/>
      <w:sz w:val="20"/>
      <w:szCs w:val="20"/>
    </w:rPr>
  </w:style>
  <w:style w:type="character" w:customStyle="1" w:styleId="CommentSubjectChar">
    <w:name w:val="Comment Subject Char"/>
    <w:basedOn w:val="CommentTextChar"/>
    <w:link w:val="CommentSubject"/>
    <w:uiPriority w:val="99"/>
    <w:semiHidden/>
    <w:rsid w:val="00343FE8"/>
    <w:rPr>
      <w:b/>
      <w:bCs/>
      <w:sz w:val="20"/>
      <w:szCs w:val="20"/>
    </w:rPr>
  </w:style>
  <w:style w:type="paragraph" w:styleId="BalloonText">
    <w:name w:val="Balloon Text"/>
    <w:basedOn w:val="Normal"/>
    <w:link w:val="BalloonTextChar"/>
    <w:uiPriority w:val="99"/>
    <w:semiHidden/>
    <w:unhideWhenUsed/>
    <w:rsid w:val="00343FE8"/>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FE8"/>
    <w:rPr>
      <w:rFonts w:ascii="Lucida Grande" w:hAnsi="Lucida Grande"/>
      <w:sz w:val="18"/>
      <w:szCs w:val="18"/>
    </w:rPr>
  </w:style>
  <w:style w:type="paragraph" w:customStyle="1" w:styleId="EndNoteBibliographyTitle">
    <w:name w:val="EndNote Bibliography Title"/>
    <w:basedOn w:val="Normal"/>
    <w:link w:val="EndNoteBibliographyTitleChar"/>
    <w:rsid w:val="00A4120E"/>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A4120E"/>
    <w:rPr>
      <w:rFonts w:ascii="Cambria" w:hAnsi="Cambria"/>
      <w:noProof/>
      <w:lang w:val="en-US"/>
    </w:rPr>
  </w:style>
  <w:style w:type="paragraph" w:customStyle="1" w:styleId="EndNoteBibliography">
    <w:name w:val="EndNote Bibliography"/>
    <w:basedOn w:val="Normal"/>
    <w:link w:val="EndNoteBibliographyChar"/>
    <w:rsid w:val="00A4120E"/>
    <w:rPr>
      <w:rFonts w:ascii="Cambria" w:hAnsi="Cambria"/>
      <w:noProof/>
      <w:lang w:val="en-US"/>
    </w:rPr>
  </w:style>
  <w:style w:type="character" w:customStyle="1" w:styleId="EndNoteBibliographyChar">
    <w:name w:val="EndNote Bibliography Char"/>
    <w:basedOn w:val="DefaultParagraphFont"/>
    <w:link w:val="EndNoteBibliography"/>
    <w:rsid w:val="00A4120E"/>
    <w:rPr>
      <w:rFonts w:ascii="Cambria" w:hAnsi="Cambria"/>
      <w:noProof/>
      <w:lang w:val="en-US"/>
    </w:rPr>
  </w:style>
  <w:style w:type="character" w:styleId="Hyperlink">
    <w:name w:val="Hyperlink"/>
    <w:basedOn w:val="DefaultParagraphFont"/>
    <w:uiPriority w:val="99"/>
    <w:unhideWhenUsed/>
    <w:rsid w:val="00A4120E"/>
    <w:rPr>
      <w:color w:val="0000FF" w:themeColor="hyperlink"/>
      <w:u w:val="single"/>
    </w:rPr>
  </w:style>
  <w:style w:type="character" w:customStyle="1" w:styleId="UnresolvedMention1">
    <w:name w:val="Unresolved Mention1"/>
    <w:basedOn w:val="DefaultParagraphFont"/>
    <w:uiPriority w:val="99"/>
    <w:semiHidden/>
    <w:unhideWhenUsed/>
    <w:rsid w:val="00A4120E"/>
    <w:rPr>
      <w:color w:val="808080"/>
      <w:shd w:val="clear" w:color="auto" w:fill="E6E6E6"/>
    </w:rPr>
  </w:style>
  <w:style w:type="character" w:customStyle="1" w:styleId="UnresolvedMention2">
    <w:name w:val="Unresolved Mention2"/>
    <w:basedOn w:val="DefaultParagraphFont"/>
    <w:uiPriority w:val="99"/>
    <w:semiHidden/>
    <w:unhideWhenUsed/>
    <w:rsid w:val="00746835"/>
    <w:rPr>
      <w:color w:val="808080"/>
      <w:shd w:val="clear" w:color="auto" w:fill="E6E6E6"/>
    </w:rPr>
  </w:style>
  <w:style w:type="paragraph" w:styleId="Revision">
    <w:name w:val="Revision"/>
    <w:hidden/>
    <w:uiPriority w:val="99"/>
    <w:semiHidden/>
    <w:rsid w:val="00CE0D6D"/>
  </w:style>
  <w:style w:type="character" w:styleId="UnresolvedMention">
    <w:name w:val="Unresolved Mention"/>
    <w:basedOn w:val="DefaultParagraphFont"/>
    <w:uiPriority w:val="99"/>
    <w:semiHidden/>
    <w:unhideWhenUsed/>
    <w:rsid w:val="00AE6E5A"/>
    <w:rPr>
      <w:color w:val="605E5C"/>
      <w:shd w:val="clear" w:color="auto" w:fill="E1DFDD"/>
    </w:rPr>
  </w:style>
  <w:style w:type="character" w:styleId="Emphasis">
    <w:name w:val="Emphasis"/>
    <w:basedOn w:val="DefaultParagraphFont"/>
    <w:uiPriority w:val="20"/>
    <w:qFormat/>
    <w:rsid w:val="00B94196"/>
    <w:rPr>
      <w:i/>
      <w:iCs/>
    </w:rPr>
  </w:style>
  <w:style w:type="character" w:styleId="FollowedHyperlink">
    <w:name w:val="FollowedHyperlink"/>
    <w:basedOn w:val="DefaultParagraphFont"/>
    <w:uiPriority w:val="99"/>
    <w:semiHidden/>
    <w:unhideWhenUsed/>
    <w:rsid w:val="00B36E69"/>
    <w:rPr>
      <w:color w:val="800080" w:themeColor="followedHyperlink"/>
      <w:u w:val="single"/>
    </w:rPr>
  </w:style>
  <w:style w:type="character" w:customStyle="1" w:styleId="Heading1Char">
    <w:name w:val="Heading 1 Char"/>
    <w:basedOn w:val="DefaultParagraphFont"/>
    <w:link w:val="Heading1"/>
    <w:uiPriority w:val="9"/>
    <w:rsid w:val="00CD083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35763">
      <w:bodyDiv w:val="1"/>
      <w:marLeft w:val="0"/>
      <w:marRight w:val="0"/>
      <w:marTop w:val="0"/>
      <w:marBottom w:val="0"/>
      <w:divBdr>
        <w:top w:val="none" w:sz="0" w:space="0" w:color="auto"/>
        <w:left w:val="none" w:sz="0" w:space="0" w:color="auto"/>
        <w:bottom w:val="none" w:sz="0" w:space="0" w:color="auto"/>
        <w:right w:val="none" w:sz="0" w:space="0" w:color="auto"/>
      </w:divBdr>
    </w:div>
    <w:div w:id="1014039700">
      <w:bodyDiv w:val="1"/>
      <w:marLeft w:val="0"/>
      <w:marRight w:val="0"/>
      <w:marTop w:val="0"/>
      <w:marBottom w:val="0"/>
      <w:divBdr>
        <w:top w:val="none" w:sz="0" w:space="0" w:color="auto"/>
        <w:left w:val="none" w:sz="0" w:space="0" w:color="auto"/>
        <w:bottom w:val="none" w:sz="0" w:space="0" w:color="auto"/>
        <w:right w:val="none" w:sz="0" w:space="0" w:color="auto"/>
      </w:divBdr>
      <w:divsChild>
        <w:div w:id="916599707">
          <w:marLeft w:val="0"/>
          <w:marRight w:val="0"/>
          <w:marTop w:val="0"/>
          <w:marBottom w:val="0"/>
          <w:divBdr>
            <w:top w:val="none" w:sz="0" w:space="0" w:color="auto"/>
            <w:left w:val="none" w:sz="0" w:space="0" w:color="auto"/>
            <w:bottom w:val="none" w:sz="0" w:space="0" w:color="auto"/>
            <w:right w:val="none" w:sz="0" w:space="0" w:color="auto"/>
          </w:divBdr>
          <w:divsChild>
            <w:div w:id="1538156646">
              <w:marLeft w:val="0"/>
              <w:marRight w:val="0"/>
              <w:marTop w:val="0"/>
              <w:marBottom w:val="0"/>
              <w:divBdr>
                <w:top w:val="none" w:sz="0" w:space="0" w:color="auto"/>
                <w:left w:val="none" w:sz="0" w:space="0" w:color="auto"/>
                <w:bottom w:val="none" w:sz="0" w:space="0" w:color="auto"/>
                <w:right w:val="none" w:sz="0" w:space="0" w:color="auto"/>
              </w:divBdr>
              <w:divsChild>
                <w:div w:id="13879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14">
          <w:marLeft w:val="0"/>
          <w:marRight w:val="0"/>
          <w:marTop w:val="0"/>
          <w:marBottom w:val="0"/>
          <w:divBdr>
            <w:top w:val="none" w:sz="0" w:space="0" w:color="auto"/>
            <w:left w:val="none" w:sz="0" w:space="0" w:color="auto"/>
            <w:bottom w:val="none" w:sz="0" w:space="0" w:color="auto"/>
            <w:right w:val="none" w:sz="0" w:space="0" w:color="auto"/>
          </w:divBdr>
          <w:divsChild>
            <w:div w:id="179390605">
              <w:marLeft w:val="0"/>
              <w:marRight w:val="0"/>
              <w:marTop w:val="0"/>
              <w:marBottom w:val="0"/>
              <w:divBdr>
                <w:top w:val="none" w:sz="0" w:space="0" w:color="auto"/>
                <w:left w:val="none" w:sz="0" w:space="0" w:color="auto"/>
                <w:bottom w:val="none" w:sz="0" w:space="0" w:color="auto"/>
                <w:right w:val="none" w:sz="0" w:space="0" w:color="auto"/>
              </w:divBdr>
              <w:divsChild>
                <w:div w:id="16970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evbayes.github.io/tutorials/cont_traits/relaxed_ou.html" TargetMode="External"/><Relationship Id="rId18" Type="http://schemas.openxmlformats.org/officeDocument/2006/relationships/hyperlink" Target="http://www.reptile-database.org"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doi.org/10.1371/journal.pcbi.1003537" TargetMode="External"/><Relationship Id="rId17" Type="http://schemas.openxmlformats.org/officeDocument/2006/relationships/hyperlink" Target="https://doi.org/10.21425/f5fbg58189" TargetMode="External"/><Relationship Id="rId2" Type="http://schemas.openxmlformats.org/officeDocument/2006/relationships/numbering" Target="numbering.xml"/><Relationship Id="rId16" Type="http://schemas.openxmlformats.org/officeDocument/2006/relationships/hyperlink" Target="https://doi.org/10.1111/ddi.1250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93/sysbio/syw066" TargetMode="External"/><Relationship Id="rId5" Type="http://schemas.openxmlformats.org/officeDocument/2006/relationships/webSettings" Target="webSettings.xml"/><Relationship Id="rId15" Type="http://schemas.openxmlformats.org/officeDocument/2006/relationships/hyperlink" Target="https://doi.org/10.1038/s42003-022-04105-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93/molbev/msx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b:Tag>
    <b:SourceType>Book</b:SourceType>
    <b:Guid>{E28B8A22-C7E7-8E46-99DA-FB243C5C07C1}</b:Guid>
    <b:Author>
      <b:Author>
        <b:NameList>
          <b:Person>
            <b:Last>roycroft</b:Last>
          </b:Person>
        </b:NameList>
      </b:Author>
    </b:Author>
    <b:RefOrder>1</b:RefOrder>
  </b:Source>
</b:Sources>
</file>

<file path=customXml/itemProps1.xml><?xml version="1.0" encoding="utf-8"?>
<ds:datastoreItem xmlns:ds="http://schemas.openxmlformats.org/officeDocument/2006/customXml" ds:itemID="{E1FD1321-E993-5044-A84D-D94961CD017C}">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1043</TotalTime>
  <Pages>18</Pages>
  <Words>19126</Words>
  <Characters>109022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Mike Lee</cp:lastModifiedBy>
  <cp:revision>15</cp:revision>
  <dcterms:created xsi:type="dcterms:W3CDTF">2025-04-22T02:08:00Z</dcterms:created>
  <dcterms:modified xsi:type="dcterms:W3CDTF">2025-04-27T22:08:00Z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534f6c8e-85f3-396b-bf7a-9a40a9889427</vt:lpwstr>
  </property>
  <property fmtid="{D5CDD505-2E9C-101B-9397-08002B2CF9AE}" pid="4" name="Mendeley Citation Style_1">
    <vt:lpwstr>http://www.zotero.org/styles/zoological-journal-of-the-linnean-society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http://www.zotero.org/styles/peerj</vt:lpwstr>
  </property>
  <property fmtid="{D5CDD505-2E9C-101B-9397-08002B2CF9AE}" pid="12" name="Mendeley Recent Style Name 3_1">
    <vt:lpwstr>PeerJ</vt:lpwstr>
  </property>
  <property fmtid="{D5CDD505-2E9C-101B-9397-08002B2CF9AE}" pid="13" name="Mendeley Recent Style Id 4_1">
    <vt:lpwstr>http://www.zotero.org/styles/pnas</vt:lpwstr>
  </property>
  <property fmtid="{D5CDD505-2E9C-101B-9397-08002B2CF9AE}" pid="14" name="Mendeley Recent Style Name 4_1">
    <vt:lpwstr>Proceedings of the National Academy of Sciences of the United States of America</vt:lpwstr>
  </property>
  <property fmtid="{D5CDD505-2E9C-101B-9397-08002B2CF9AE}" pid="15" name="Mendeley Recent Style Id 5_1">
    <vt:lpwstr>http://www.zotero.org/styles/proceedings-of-the-royal-society-b</vt:lpwstr>
  </property>
  <property fmtid="{D5CDD505-2E9C-101B-9397-08002B2CF9AE}" pid="16" name="Mendeley Recent Style Name 5_1">
    <vt:lpwstr>Proceedings of the Royal Society B</vt:lpwstr>
  </property>
  <property fmtid="{D5CDD505-2E9C-101B-9397-08002B2CF9AE}" pid="17" name="Mendeley Recent Style Id 6_1">
    <vt:lpwstr>http://www.zotero.org/styles/royal-society-open-science</vt:lpwstr>
  </property>
  <property fmtid="{D5CDD505-2E9C-101B-9397-08002B2CF9AE}" pid="18" name="Mendeley Recent Style Name 6_1">
    <vt:lpwstr>Royal Society Open Science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http://www.zotero.org/styles/zookeys</vt:lpwstr>
  </property>
  <property fmtid="{D5CDD505-2E9C-101B-9397-08002B2CF9AE}" pid="22" name="Mendeley Recent Style Name 8_1">
    <vt:lpwstr>ZooKeys</vt:lpwstr>
  </property>
  <property fmtid="{D5CDD505-2E9C-101B-9397-08002B2CF9AE}" pid="23" name="Mendeley Recent Style Id 9_1">
    <vt:lpwstr>http://www.zotero.org/styles/zoological-journal-of-the-linnean-society</vt:lpwstr>
  </property>
  <property fmtid="{D5CDD505-2E9C-101B-9397-08002B2CF9AE}" pid="24" name="Mendeley Recent Style Name 9_1">
    <vt:lpwstr>Zoological Journal of the Linnean Society</vt:lpwstr>
  </property>
  <property fmtid="{D5CDD505-2E9C-101B-9397-08002B2CF9AE}" pid="25" name="GrammarlyDocumentId">
    <vt:lpwstr>034fd1c14d08fecd639f5e5b9f2478e6e20085022c14c3f682affed69d9323d8</vt:lpwstr>
  </property>
</Properties>
</file>